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40" w:lineRule="exact"/>
        <w:rPr>
          <w:rFonts w:hint="default" w:ascii="Times New Roman" w:hAnsi="Times New Roman" w:eastAsia="宋体" w:cs="Times New Roman"/>
          <w:b/>
          <w:bCs/>
        </w:rPr>
      </w:pPr>
      <w:r>
        <w:rPr>
          <w:rFonts w:hint="default" w:ascii="Times New Roman" w:hAnsi="Times New Roman" w:eastAsia="宋体" w:cs="Times New Roman"/>
          <w:b/>
          <w:bCs/>
        </w:rPr>
        <w:t>碳中和目标下</w:t>
      </w:r>
      <w:r>
        <w:rPr>
          <w:rFonts w:hint="default" w:ascii="Times New Roman" w:hAnsi="Times New Roman" w:eastAsia="宋体" w:cs="Times New Roman"/>
          <w:b/>
          <w:bCs/>
          <w:lang w:val="en-US" w:eastAsia="zh-CN"/>
        </w:rPr>
        <w:t>碳捕集与封存</w:t>
      </w:r>
      <w:r>
        <w:rPr>
          <w:rFonts w:hint="default" w:ascii="Times New Roman" w:hAnsi="Times New Roman" w:eastAsia="宋体" w:cs="Times New Roman"/>
          <w:b/>
          <w:bCs/>
        </w:rPr>
        <w:t>技术的经济和</w:t>
      </w:r>
      <w:r>
        <w:rPr>
          <w:rFonts w:hint="default" w:ascii="Times New Roman" w:hAnsi="Times New Roman" w:eastAsia="宋体" w:cs="Times New Roman"/>
          <w:b/>
          <w:bCs/>
          <w:lang w:val="en-US" w:eastAsia="zh-CN"/>
        </w:rPr>
        <w:t>减排</w:t>
      </w:r>
      <w:r>
        <w:rPr>
          <w:rFonts w:hint="default" w:ascii="Times New Roman" w:hAnsi="Times New Roman" w:eastAsia="宋体" w:cs="Times New Roman"/>
          <w:b/>
          <w:bCs/>
        </w:rPr>
        <w:t>影响分析——基于动态CGE模型</w:t>
      </w:r>
    </w:p>
    <w:p>
      <w:pPr>
        <w:pStyle w:val="2"/>
        <w:pageBreakBefore w:val="0"/>
        <w:widowControl w:val="0"/>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sz w:val="28"/>
          <w:szCs w:val="28"/>
        </w:rPr>
      </w:pPr>
      <w:bookmarkStart w:id="0" w:name="_Toc10213"/>
      <w:bookmarkStart w:id="1" w:name="_Toc18959"/>
      <w:bookmarkStart w:id="2" w:name="_Toc96455993"/>
      <w:bookmarkStart w:id="3" w:name="_Toc15767"/>
      <w:bookmarkStart w:id="4" w:name="_Toc2800"/>
      <w:bookmarkStart w:id="5" w:name="_Toc7700"/>
      <w:bookmarkStart w:id="6" w:name="_Toc20950"/>
      <w:bookmarkStart w:id="7" w:name="_Toc17729"/>
      <w:bookmarkStart w:id="8" w:name="_Toc18763"/>
      <w:bookmarkStart w:id="9" w:name="_Toc19708"/>
      <w:bookmarkStart w:id="10" w:name="_Toc5642"/>
      <w:bookmarkStart w:id="11" w:name="_Toc1272"/>
      <w:bookmarkStart w:id="12" w:name="_Toc18742"/>
      <w:bookmarkStart w:id="13" w:name="_Toc20917"/>
      <w:bookmarkStart w:id="14" w:name="_Toc6006"/>
      <w:bookmarkStart w:id="15" w:name="_Toc13097"/>
      <w:bookmarkStart w:id="16" w:name="_Toc10806"/>
      <w:bookmarkStart w:id="17" w:name="_Toc21290"/>
      <w:bookmarkStart w:id="18" w:name="_Toc2867"/>
      <w:bookmarkStart w:id="19" w:name="_Toc534620094"/>
      <w:r>
        <w:rPr>
          <w:rFonts w:hint="default" w:ascii="Times New Roman" w:hAnsi="Times New Roman" w:eastAsia="宋体" w:cs="Times New Roman"/>
          <w:sz w:val="28"/>
          <w:szCs w:val="28"/>
        </w:rPr>
        <w:t>1 选题背景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hint="default" w:ascii="Times New Roman" w:hAnsi="Times New Roman" w:eastAsia="宋体" w:cs="Times New Roman"/>
          <w:sz w:val="28"/>
          <w:szCs w:val="28"/>
        </w:rPr>
        <w:t>及意义</w:t>
      </w:r>
    </w:p>
    <w:p>
      <w:pPr>
        <w:pStyle w:val="5"/>
        <w:pageBreakBefore w:val="0"/>
        <w:widowControl w:val="0"/>
        <w:numPr>
          <w:ilvl w:val="1"/>
          <w:numId w:val="3"/>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sz w:val="24"/>
          <w:szCs w:val="28"/>
        </w:rPr>
      </w:pPr>
      <w:bookmarkStart w:id="20" w:name="_Toc18060"/>
      <w:bookmarkStart w:id="21" w:name="_Toc534620095"/>
      <w:bookmarkStart w:id="22" w:name="_Toc96455994"/>
      <w:bookmarkStart w:id="23" w:name="_Toc11559"/>
      <w:r>
        <w:rPr>
          <w:rFonts w:hint="default" w:ascii="Times New Roman" w:hAnsi="Times New Roman" w:eastAsia="宋体" w:cs="Times New Roman"/>
          <w:sz w:val="24"/>
          <w:szCs w:val="28"/>
        </w:rPr>
        <w:t>研究背景</w:t>
      </w:r>
      <w:bookmarkEnd w:id="20"/>
      <w:bookmarkEnd w:id="21"/>
      <w:bookmarkEnd w:id="22"/>
      <w:bookmarkEnd w:id="23"/>
    </w:p>
    <w:p>
      <w:pPr>
        <w:keepNext w:val="0"/>
        <w:keepLines w:val="0"/>
        <w:pageBreakBefore w:val="0"/>
        <w:widowControl w:val="0"/>
        <w:numPr>
          <w:ilvl w:val="0"/>
          <w:numId w:val="4"/>
        </w:numPr>
        <w:kinsoku/>
        <w:wordWrap/>
        <w:overflowPunct/>
        <w:topLinePunct w:val="0"/>
        <w:autoSpaceDE/>
        <w:autoSpaceDN/>
        <w:bidi w:val="0"/>
        <w:adjustRightInd/>
        <w:snapToGrid/>
        <w:spacing w:before="120" w:line="440" w:lineRule="exact"/>
        <w:textAlignment w:val="auto"/>
        <w:outlineLvl w:val="2"/>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中国实现碳中和目标面对较大挑战</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气候变化危机下全球在加快减排速度，到2022年底共有140多个国家提出净零排放目标。</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中国提出碳中和目标，加快中国经济社会转型发展，对于中国经济转型和全球气候治理都具有重要意义。</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但是中国要实现碳中和目标具有较大挑战性。一方面，当前能源消费结构仍是以化石能源为主，要实现清洁化转型需要大幅调整能源与产业结构，存在困难。 </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另一方面，时间紧任务重。因此，需要付出较大努力。</w:t>
      </w:r>
    </w:p>
    <w:p>
      <w:pPr>
        <w:keepNext w:val="0"/>
        <w:keepLines w:val="0"/>
        <w:pageBreakBefore w:val="0"/>
        <w:widowControl w:val="0"/>
        <w:numPr>
          <w:ilvl w:val="-1"/>
          <w:numId w:val="0"/>
        </w:numPr>
        <w:kinsoku/>
        <w:wordWrap/>
        <w:overflowPunct/>
        <w:topLinePunct w:val="0"/>
        <w:autoSpaceDE/>
        <w:autoSpaceDN/>
        <w:bidi w:val="0"/>
        <w:adjustRightInd/>
        <w:snapToGrid/>
        <w:spacing w:before="120" w:line="440" w:lineRule="exact"/>
        <w:ind w:firstLine="0" w:firstLineChars="0"/>
        <w:textAlignment w:val="auto"/>
        <w:outlineLvl w:val="2"/>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（2）CCS等负排放技术将成本实现碳中和不可或缺的技术选择</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依靠目前常规的减排措施和减排技术，难以实现减排目标，迫切需要新技术的发展。具体而言，对于钢铁、水泥、化工等难以减排的行业，由于生产工艺约束，生产的过程必然伴随排放。对于电力行业，风光发电可以有效降低行业排放，但是风光的间歇性和波动性以及电网运输、储能等配套技术的不成熟，仍对可再生能源规模化发展带来不确定性。因此，碳捕集与封存技术、森林碳汇等负排放技术的发展将成本实现净零排放目标不可或缺的重要技术选择。（常规技术不足以实现减排目标）</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CS技术作为一项非常具有发展前景的减排技术，得到了现有研究的广泛关注。CCS技术实现负碳排放的原理在于。1）在现有综合评估模型研究中，对于CCS技术的减排潜力进行了应用。从全球减排潜力来看，IPCC提到，在1.5度温升目标情景中，CCS技术的年平均二氧化碳捕集量将达到亿吨。从中国减排潜力来看XX。2）此外，CCS的作用机理是。研究发现，发展CCS项目具有XX好处，环境的、能源的（保持燃煤电厂延缓退出，）、经济的（减少或避免资产搁浅风险）。</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当前CCS技术由于技术原因、存在较为高昂的技术应用成本，但3）在双碳目标的中后期阶段，随着减排的深入推进必然伴随着产业减排成本的快速上升，CCS技术的成本优势将逐渐凸显，有助于降低难以减排行业高昂的减排成本代价，以最优成本实现碳中和目标。（CCS技术在未来具有较大的减排潜力，全球的和中国的，减排成本也将出现下降，并且在保障能源安全等多个方面都具备好处）</w:t>
      </w:r>
    </w:p>
    <w:p>
      <w:pPr>
        <w:keepNext w:val="0"/>
        <w:keepLines w:val="0"/>
        <w:pageBreakBefore w:val="0"/>
        <w:widowControl w:val="0"/>
        <w:numPr>
          <w:ilvl w:val="-1"/>
          <w:numId w:val="0"/>
        </w:numPr>
        <w:kinsoku/>
        <w:wordWrap/>
        <w:overflowPunct/>
        <w:topLinePunct w:val="0"/>
        <w:autoSpaceDE/>
        <w:autoSpaceDN/>
        <w:bidi w:val="0"/>
        <w:adjustRightInd/>
        <w:snapToGrid/>
        <w:spacing w:before="120" w:line="440" w:lineRule="exact"/>
        <w:ind w:firstLine="0" w:firstLineChars="0"/>
        <w:textAlignment w:val="auto"/>
        <w:outlineLvl w:val="2"/>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（3）CCS技术在中国的发展现状</w:t>
      </w:r>
      <w:r>
        <w:commentReference w:id="0"/>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中国的CCS技术总体处于中试和示范阶段。目前建设的项目分布、年捕集量水平、覆盖的各环节技术、覆盖的行业。</w:t>
      </w:r>
      <w:r>
        <w:rPr>
          <w:rFonts w:hint="default" w:ascii="Times New Roman" w:hAnsi="Times New Roman" w:eastAsia="宋体" w:cs="Times New Roman"/>
          <w:lang w:val="en-US" w:eastAsia="zh-CN"/>
        </w:rPr>
        <w:t>总体来说，虽然当前我国CCS技术相较全球发展水平而言，还有较大发展空间，但是在近些年内的发展速度得到了较快的提升。目前制约CCS技术发展的主要是成本和技术成熟度。（当前CCS技术的减排潜力、减排成本和技术发展程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从国家碳减排战略来看，自双碳目标提出后，政府发布了一系列文件促进各领域低碳转型，CCS技术也被列入国家战略新兴产业目录，从而加快推动CCS技术的发展。整体而言，当前政策的重点在于加快行业应用、加快区域试点、加快技术研发和标准制定。（</w:t>
      </w:r>
      <w:r>
        <w:rPr>
          <w:rFonts w:hint="default" w:ascii="Times New Roman" w:hAnsi="Times New Roman" w:eastAsia="宋体" w:cs="Times New Roman"/>
          <w:b/>
          <w:bCs/>
          <w:lang w:val="en-US" w:eastAsia="zh-CN"/>
        </w:rPr>
        <w:t>当前国家政策支持</w:t>
      </w:r>
      <w:r>
        <w:rPr>
          <w:rFonts w:hint="default" w:ascii="Times New Roman" w:hAnsi="Times New Roman" w:eastAsia="宋体"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CS技术未来的发展主要受到技术和成本因素的制约。具体而言，当前技术难以实现大规模运输和封存；当前成本大概在XX之间，具体成本因项目情况和技术类型差异而存在较大差别。但研究也认为，在未来中国CCS技术将具有较大下降空间，随着二代、三代技术的应用，成本大概会下降至XX。（当前主要的问题，技术上的，成本上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完善的政策制定、有效的激励措施将加快CCS技术发展。当前我国没有明确具体的政策规划，对于CCS技术未来发展，主要是科技部发布的《中国碳捕集利用与封存技术发展路线图》，提出在2050年前以五年为单位进行目标设置。到2050年，CCS技术在全国得到广泛部署。而更为具体的激励措施和手段有限。（说明国家政策激励的重要性，以及当前政策缺失，需要进一步完善）</w:t>
      </w:r>
    </w:p>
    <w:p>
      <w:pPr>
        <w:keepNext w:val="0"/>
        <w:keepLines w:val="0"/>
        <w:pageBreakBefore w:val="0"/>
        <w:widowControl w:val="0"/>
        <w:numPr>
          <w:ilvl w:val="0"/>
          <w:numId w:val="5"/>
        </w:numPr>
        <w:kinsoku/>
        <w:wordWrap/>
        <w:overflowPunct/>
        <w:topLinePunct w:val="0"/>
        <w:autoSpaceDE/>
        <w:autoSpaceDN/>
        <w:bidi w:val="0"/>
        <w:adjustRightInd/>
        <w:snapToGrid/>
        <w:spacing w:before="120" w:line="440" w:lineRule="exact"/>
        <w:ind w:firstLine="0"/>
        <w:textAlignment w:val="auto"/>
        <w:outlineLvl w:val="2"/>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CCS技术发展对实现双碳目标不同阶段的潜在贡献和成本收益亟待研究</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目前尚缺乏对CCS技术大规模部署可能产生的能源环境和社会经济方面的潜在影响的深入评估。目前研究对CCS的减排潜力和环境影响进行了测算，但对于实现碳中和下的经济成本代价的节约没有定论，并且这与可再生能源等竞争性技术的发展具有较大关联关系。</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或者是：</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此外，现有研究大多聚焦于从工程视角对CCS捕集与封存潜力进行预测，并对影响CCS技术发展的供需因素展开分析。而对于具体CCS的能源、环境与经济影响较少评估（CCS本身的影响）。</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并且对于CCS技术与其他减排措施之间的相互竞争影响关系缺乏关注（CCS和其他减排措施的相互影响）。</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并且对于CCS技术激励政策的研究目前仍主要以定性分析为主，缺乏对双碳目标下CCS政策影响的量化模拟。研究发现，XX政策可以通过XX促进CCS项目加快示范，引导企业加装CCS装置。现有研究难以支撑CCS政策方案制定（CCS激励措施的影响）。</w:t>
      </w:r>
    </w:p>
    <w:p>
      <w:pPr>
        <w:pStyle w:val="5"/>
        <w:pageBreakBefore w:val="0"/>
        <w:widowControl w:val="0"/>
        <w:numPr>
          <w:ilvl w:val="1"/>
          <w:numId w:val="3"/>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研究问题</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CS技术相比工业节能减排具有成本优势，是助推我国双碳目标实现、应对气候变化和实现经济社会可持续发展的重要手段，但较少研究从全行业尺度量化测算CCS技术使用的成本代价、以及带来的经济收益，全面评估CCS技术发展的影响，也将对我国经济带来影响实施对我国经济增长和产业结构演变造成的影响。其次，碳中和目标的实现需要多种减排措施和减排技术的共同实施，CCS技术作为化石能源行业和重工业减排的保底技术，该技术的实施不仅将改变未来有效的减排技术选择方案，也将对未来实现碳中和目标下的产业结构和能源结构演变带来影响，煤基能源行业将得到保留。可以在保留一定化石能源的基础上实现减排目标。为实现碳中和目标提供新的选择路径。最后，未来激励政策的实施将改变CCS技术发展的成本、刺激企业研发投入积极性，从而助推新技术的突破，提升CCS技术的减排潜力，而这将进一步增加未来实现双碳目标下我国经济结构和能源结构发展的不确定性。</w:t>
      </w:r>
    </w:p>
    <w:p>
      <w:pPr>
        <w:keepNext w:val="0"/>
        <w:keepLines w:val="0"/>
        <w:pageBreakBefore w:val="0"/>
        <w:widowControl w:val="0"/>
        <w:numPr>
          <w:ilvl w:val="-1"/>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因此，本研究将基于成本收益视角，在双碳目标背景下，分析CCS技术引入对我国未来经济、社会、能源和碳排放的影响，并进一步分析不同激励措施对于助推CCS技术发展，从而对经济结构和能源结构的影响。具体研究问题为：</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在单一减排政策中，CCS技术引入的潜在经济影响如何？（CCS本身的影响）</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政府激励政策</w:t>
      </w:r>
      <w:r>
        <w:rPr>
          <w:rFonts w:hint="eastAsia" w:cs="Times New Roman"/>
          <w:lang w:val="en-US" w:eastAsia="zh-CN"/>
        </w:rPr>
        <w:t>、CCS技术进步对</w:t>
      </w:r>
      <w:r>
        <w:rPr>
          <w:rFonts w:hint="default" w:ascii="Times New Roman" w:hAnsi="Times New Roman" w:eastAsia="宋体" w:cs="Times New Roman"/>
          <w:lang w:val="en-US" w:eastAsia="zh-CN"/>
        </w:rPr>
        <w:t>规模化采用</w:t>
      </w:r>
      <w:r>
        <w:rPr>
          <w:rFonts w:hint="eastAsia" w:cs="Times New Roman"/>
          <w:lang w:val="en-US" w:eastAsia="zh-CN"/>
        </w:rPr>
        <w:t>和CCS发展路径</w:t>
      </w:r>
      <w:r>
        <w:rPr>
          <w:rFonts w:hint="default" w:ascii="Times New Roman" w:hAnsi="Times New Roman" w:eastAsia="宋体" w:cs="Times New Roman"/>
          <w:lang w:val="en-US" w:eastAsia="zh-CN"/>
        </w:rPr>
        <w:t>的影响机理如何？（不同激励措施对CCS发展的影响）CCS技术不同发展程度对未来产业结构、经济演变路径的影响如何？（不同CCS发展对未来经济演变的差异）</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碳中和目标约束下，在组合政策情景中CCS技术的引入对于有效政策组合的权衡选择的影响？（CCS对碳中和实现的影响 可选政策域、实现代价、能源与产业结构）</w:t>
      </w:r>
    </w:p>
    <w:p>
      <w:pPr>
        <w:pageBreakBefore w:val="0"/>
        <w:widowControl w:val="0"/>
        <w:numPr>
          <w:ilvl w:val="0"/>
          <w:numId w:val="0"/>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lang w:val="en-US" w:eastAsia="zh-CN"/>
        </w:rPr>
      </w:pPr>
    </w:p>
    <w:p>
      <w:pPr>
        <w:pStyle w:val="5"/>
        <w:pageBreakBefore w:val="0"/>
        <w:widowControl w:val="0"/>
        <w:numPr>
          <w:ilvl w:val="1"/>
          <w:numId w:val="3"/>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研究意义</w:t>
      </w:r>
    </w:p>
    <w:p>
      <w:pPr>
        <w:keepNext w:val="0"/>
        <w:keepLines w:val="0"/>
        <w:pageBreakBefore w:val="0"/>
        <w:widowControl w:val="0"/>
        <w:numPr>
          <w:ilvl w:val="0"/>
          <w:numId w:val="7"/>
        </w:numPr>
        <w:kinsoku/>
        <w:wordWrap/>
        <w:overflowPunct/>
        <w:topLinePunct w:val="0"/>
        <w:autoSpaceDE/>
        <w:autoSpaceDN/>
        <w:bidi w:val="0"/>
        <w:adjustRightInd/>
        <w:snapToGrid/>
        <w:spacing w:before="120" w:line="440" w:lineRule="exact"/>
        <w:textAlignment w:val="auto"/>
        <w:outlineLvl w:val="2"/>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理论意义</w:t>
      </w:r>
    </w:p>
    <w:p>
      <w:pPr>
        <w:pageBreakBefore w:val="0"/>
        <w:widowControl w:val="0"/>
        <w:numPr>
          <w:ilvl w:val="0"/>
          <w:numId w:val="0"/>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sz w:val="24"/>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首先，本研究从经济成本、社会成本、能源安全和环境收益四个维度对CCS技术开展多维评估，深入剖析CCS技术的作用机理，揭示了CCS技术的有效性；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其次，构建了较为系统的</w:t>
      </w:r>
      <w:r>
        <w:rPr>
          <w:rFonts w:hint="eastAsia" w:cs="Times New Roman"/>
          <w:lang w:val="en-US" w:eastAsia="zh-CN"/>
        </w:rPr>
        <w:t>CCS技术未来不同发展路径的影响</w:t>
      </w:r>
      <w:r>
        <w:rPr>
          <w:rFonts w:hint="default" w:ascii="Times New Roman" w:hAnsi="Times New Roman" w:eastAsia="宋体" w:cs="Times New Roman"/>
          <w:lang w:val="en-US" w:eastAsia="zh-CN"/>
        </w:rPr>
        <w:t>分析框架，在不同</w:t>
      </w:r>
      <w:r>
        <w:rPr>
          <w:rFonts w:hint="eastAsia" w:cs="Times New Roman"/>
          <w:lang w:val="en-US" w:eastAsia="zh-CN"/>
        </w:rPr>
        <w:t>支持政策与技术进步</w:t>
      </w:r>
      <w:r>
        <w:rPr>
          <w:rFonts w:hint="default" w:ascii="Times New Roman" w:hAnsi="Times New Roman" w:eastAsia="宋体" w:cs="Times New Roman"/>
          <w:lang w:val="en-US" w:eastAsia="zh-CN"/>
        </w:rPr>
        <w:t>对CCS技术的影响机理及其作用路径方面完善已有理论体系；</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最后，基于成本收益视角分析不同CCS技术发展路径对经济结构、能源结构和碳排放的影响异质性，解析了CCS技术在不同阶段的异质性，能够为选择成本收益动态最优的CCS技术发展路径提供科学依据。</w:t>
      </w:r>
    </w:p>
    <w:p>
      <w:pPr>
        <w:pageBreakBefore w:val="0"/>
        <w:widowControl w:val="0"/>
        <w:numPr>
          <w:ilvl w:val="0"/>
          <w:numId w:val="0"/>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before="120" w:line="440" w:lineRule="exact"/>
        <w:ind w:left="0" w:leftChars="0" w:firstLine="0" w:firstLineChars="0"/>
        <w:textAlignment w:val="auto"/>
        <w:outlineLvl w:val="2"/>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现实意义</w:t>
      </w:r>
    </w:p>
    <w:p>
      <w:pPr>
        <w:pageBreakBefore w:val="0"/>
        <w:widowControl w:val="0"/>
        <w:numPr>
          <w:ilvl w:val="0"/>
          <w:numId w:val="0"/>
        </w:numPr>
        <w:kinsoku/>
        <w:wordWrap/>
        <w:overflowPunct/>
        <w:topLinePunct w:val="0"/>
        <w:autoSpaceDE/>
        <w:autoSpaceDN/>
        <w:bidi w:val="0"/>
        <w:adjustRightInd/>
        <w:snapToGrid/>
        <w:spacing w:before="120" w:line="440" w:lineRule="exact"/>
        <w:ind w:leftChars="0"/>
        <w:textAlignment w:val="auto"/>
        <w:rPr>
          <w:rFonts w:hint="default" w:ascii="Times New Roman" w:hAnsi="Times New Roman" w:eastAsia="宋体"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本研究将为我国选择成本收益最优的减排政策提供科学依据，在支撑我国碳达峰碳中和政策制定和完善方面提供支撑</w:t>
      </w:r>
    </w:p>
    <w:p>
      <w:pPr>
        <w:pageBreakBefore w:val="0"/>
        <w:widowControl w:val="0"/>
        <w:numPr>
          <w:ilvl w:val="0"/>
          <w:numId w:val="0"/>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br w:type="page"/>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120" w:line="440" w:lineRule="exact"/>
        <w:textAlignment w:val="auto"/>
        <w:outlineLvl w:val="0"/>
        <w:rPr>
          <w:rFonts w:hint="default" w:ascii="Times New Roman" w:hAnsi="Times New Roman" w:eastAsia="宋体" w:cs="Times New Roman"/>
          <w:sz w:val="28"/>
          <w:szCs w:val="32"/>
          <w:lang w:val="en-US" w:eastAsia="zh-CN"/>
        </w:rPr>
      </w:pPr>
      <w:r>
        <w:rPr>
          <w:rFonts w:hint="default" w:ascii="Times New Roman" w:hAnsi="Times New Roman" w:cs="Times New Roman"/>
          <w:sz w:val="28"/>
          <w:szCs w:val="32"/>
          <w:lang w:val="en-US" w:eastAsia="zh-CN"/>
        </w:rPr>
        <w:t xml:space="preserve">2 </w:t>
      </w:r>
      <w:r>
        <w:rPr>
          <w:rFonts w:hint="default" w:ascii="Times New Roman" w:hAnsi="Times New Roman" w:eastAsia="宋体" w:cs="Times New Roman"/>
          <w:sz w:val="28"/>
          <w:szCs w:val="32"/>
          <w:lang w:val="en-US" w:eastAsia="zh-CN"/>
        </w:rPr>
        <w:t>国内外研究现状述评</w:t>
      </w:r>
    </w:p>
    <w:p>
      <w:pPr>
        <w:keepNext w:val="0"/>
        <w:keepLines w:val="0"/>
        <w:pageBreakBefore w:val="0"/>
        <w:widowControl w:val="0"/>
        <w:numPr>
          <w:ilvl w:val="1"/>
          <w:numId w:val="8"/>
        </w:numPr>
        <w:kinsoku/>
        <w:wordWrap/>
        <w:overflowPunct/>
        <w:topLinePunct w:val="0"/>
        <w:autoSpaceDE/>
        <w:autoSpaceDN/>
        <w:bidi w:val="0"/>
        <w:adjustRightInd/>
        <w:snapToGrid/>
        <w:spacing w:before="120" w:line="440" w:lineRule="exact"/>
        <w:textAlignment w:val="auto"/>
        <w:outlineLvl w:val="1"/>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 xml:space="preserve"> CCS技术路线及发展规模研究</w:t>
      </w:r>
    </w:p>
    <w:p>
      <w:pPr>
        <w:keepNext/>
        <w:keepLines/>
        <w:pageBreakBefore w:val="0"/>
        <w:widowControl w:val="0"/>
        <w:kinsoku/>
        <w:wordWrap/>
        <w:overflowPunct/>
        <w:topLinePunct w:val="0"/>
        <w:autoSpaceDE/>
        <w:autoSpaceDN/>
        <w:bidi w:val="0"/>
        <w:adjustRightInd/>
        <w:snapToGrid/>
        <w:spacing w:before="120" w:line="440" w:lineRule="exact"/>
        <w:textAlignment w:val="auto"/>
        <w:outlineLvl w:val="2"/>
        <w:rPr>
          <w:del w:id="0" w:author="羊凌玉" w:date="2023-07-31T22:32:12Z"/>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（1）</w:t>
      </w:r>
      <w:del w:id="1" w:author="羊凌玉" w:date="2023-07-31T22:32:12Z">
        <w:r>
          <w:rPr>
            <w:rFonts w:hint="default" w:ascii="Times New Roman" w:hAnsi="Times New Roman" w:eastAsia="宋体" w:cs="Times New Roman"/>
            <w:b/>
            <w:bCs/>
            <w:sz w:val="24"/>
            <w:szCs w:val="24"/>
          </w:rPr>
          <w:delText>CCS技术路线及</w:delText>
        </w:r>
      </w:del>
      <w:del w:id="2" w:author="羊凌玉" w:date="2023-07-31T22:32:12Z">
        <w:r>
          <w:rPr>
            <w:rFonts w:hint="default" w:ascii="Times New Roman" w:hAnsi="Times New Roman" w:eastAsia="宋体" w:cs="Times New Roman"/>
            <w:b/>
            <w:bCs/>
            <w:sz w:val="24"/>
            <w:szCs w:val="24"/>
            <w:lang w:val="en-US" w:eastAsia="zh-CN"/>
          </w:rPr>
          <w:delText>国内外</w:delText>
        </w:r>
      </w:del>
      <w:del w:id="3" w:author="羊凌玉" w:date="2023-07-31T22:32:12Z">
        <w:r>
          <w:rPr>
            <w:rFonts w:hint="default" w:ascii="Times New Roman" w:hAnsi="Times New Roman" w:eastAsia="宋体" w:cs="Times New Roman"/>
            <w:b/>
            <w:bCs/>
            <w:sz w:val="24"/>
            <w:szCs w:val="24"/>
          </w:rPr>
          <w:delText>发展现状</w:delText>
        </w:r>
      </w:del>
      <w:del w:id="4" w:author="羊凌玉" w:date="2023-07-31T22:32:12Z">
        <w:r>
          <w:rPr>
            <w:rFonts w:hint="default" w:ascii="Times New Roman" w:hAnsi="Times New Roman" w:eastAsia="宋体" w:cs="Times New Roman"/>
            <w:b/>
            <w:bCs/>
            <w:sz w:val="24"/>
            <w:szCs w:val="24"/>
            <w:lang w:val="en-US" w:eastAsia="zh-CN"/>
          </w:rPr>
          <w:delText>比较</w:delText>
        </w:r>
      </w:del>
    </w:p>
    <w:p>
      <w:pPr>
        <w:keepNext w:val="0"/>
        <w:keepLines w:val="0"/>
        <w:pageBreakBefore w:val="0"/>
        <w:widowControl w:val="0"/>
        <w:kinsoku/>
        <w:wordWrap/>
        <w:overflowPunct/>
        <w:topLinePunct w:val="0"/>
        <w:autoSpaceDE/>
        <w:autoSpaceDN/>
        <w:bidi w:val="0"/>
        <w:adjustRightInd/>
        <w:snapToGrid/>
        <w:spacing w:line="440" w:lineRule="exact"/>
        <w:ind w:firstLine="420"/>
        <w:textAlignment w:val="auto"/>
        <w:rPr>
          <w:del w:id="5" w:author="羊凌玉" w:date="2023-07-31T22:32:12Z"/>
          <w:rFonts w:hint="default" w:ascii="Times New Roman" w:hAnsi="Times New Roman" w:eastAsia="宋体" w:cs="Times New Roman"/>
          <w:bCs/>
          <w:sz w:val="24"/>
          <w:szCs w:val="24"/>
          <w:lang w:val="en-US" w:eastAsia="zh-CN"/>
        </w:rPr>
      </w:pPr>
      <w:del w:id="6" w:author="羊凌玉" w:date="2023-07-31T22:32:12Z">
        <w:r>
          <w:rPr>
            <w:rFonts w:hint="default" w:ascii="Times New Roman" w:hAnsi="Times New Roman" w:eastAsia="宋体" w:cs="Times New Roman"/>
            <w:bCs/>
            <w:sz w:val="24"/>
            <w:szCs w:val="24"/>
            <w:lang w:val="en-US" w:eastAsia="zh-CN"/>
          </w:rPr>
          <w:delText>具有雄心的减排情景都离不开负排放技术的应用，CCS技术被认为是具有较大发展潜力的关键技术，也是难以减排行业的重要技术选择。CCS技术是指将二氧化碳从工业或相关排放源中分离出来，输送到封存地点，并长期与大气隔离的过程。这种技术被认为是未来大规模减少温室气体排放、减缓全球变暖最经济、可行的办法。</w:delText>
        </w:r>
      </w:del>
    </w:p>
    <w:p>
      <w:pPr>
        <w:ind w:firstLine="420"/>
        <w:rPr>
          <w:del w:id="7" w:author="羊凌玉" w:date="2023-07-31T22:32:12Z"/>
          <w:rFonts w:hint="default" w:ascii="Times New Roman" w:hAnsi="Times New Roman" w:eastAsia="楷体" w:cs="Times New Roman"/>
          <w:sz w:val="24"/>
          <w:szCs w:val="24"/>
        </w:rPr>
      </w:pPr>
      <w:del w:id="8" w:author="羊凌玉" w:date="2023-07-31T22:32:12Z">
        <w:r>
          <w:rPr>
            <w:rFonts w:hint="default" w:ascii="Times New Roman" w:hAnsi="Times New Roman" w:eastAsia="楷体" w:cs="Times New Roman"/>
            <w:b/>
            <w:bCs w:val="0"/>
            <w:sz w:val="24"/>
            <w:szCs w:val="24"/>
          </w:rPr>
          <w:delText>CCS技术链包括CO</w:delText>
        </w:r>
      </w:del>
      <w:del w:id="9" w:author="羊凌玉" w:date="2023-07-31T22:32:12Z">
        <w:r>
          <w:rPr>
            <w:rFonts w:hint="default" w:ascii="Times New Roman" w:hAnsi="Times New Roman" w:eastAsia="楷体" w:cs="Times New Roman"/>
            <w:b/>
            <w:bCs w:val="0"/>
            <w:sz w:val="24"/>
            <w:szCs w:val="24"/>
            <w:vertAlign w:val="subscript"/>
          </w:rPr>
          <w:delText>2</w:delText>
        </w:r>
      </w:del>
      <w:del w:id="10" w:author="羊凌玉" w:date="2023-07-31T22:32:12Z">
        <w:r>
          <w:rPr>
            <w:rFonts w:hint="default" w:ascii="Times New Roman" w:hAnsi="Times New Roman" w:eastAsia="楷体" w:cs="Times New Roman"/>
            <w:b/>
            <w:bCs w:val="0"/>
            <w:sz w:val="24"/>
            <w:szCs w:val="24"/>
            <w:lang w:eastAsia="zh-TW"/>
          </w:rPr>
          <w:delText>捕集、</w:delText>
        </w:r>
      </w:del>
      <w:del w:id="11" w:author="羊凌玉" w:date="2023-07-31T22:32:12Z">
        <w:r>
          <w:rPr>
            <w:rFonts w:hint="default" w:ascii="Times New Roman" w:hAnsi="Times New Roman" w:eastAsia="楷体" w:cs="Times New Roman"/>
            <w:b/>
            <w:bCs w:val="0"/>
            <w:sz w:val="24"/>
            <w:szCs w:val="24"/>
          </w:rPr>
          <w:delText>输送和利用与封存技术。</w:delText>
        </w:r>
      </w:del>
      <w:del w:id="12" w:author="羊凌玉" w:date="2023-07-31T22:32:12Z">
        <w:r>
          <w:rPr>
            <w:rFonts w:hint="default" w:ascii="Times New Roman" w:hAnsi="Times New Roman" w:eastAsia="楷体" w:cs="Times New Roman"/>
            <w:sz w:val="24"/>
            <w:szCs w:val="24"/>
          </w:rPr>
          <w:delText>其中，</w:delText>
        </w:r>
      </w:del>
      <w:del w:id="13" w:author="羊凌玉" w:date="2023-07-31T22:32:12Z">
        <w:r>
          <w:rPr>
            <w:rFonts w:hint="default" w:ascii="Times New Roman" w:hAnsi="Times New Roman" w:eastAsia="楷体" w:cs="Times New Roman"/>
            <w:b/>
            <w:bCs w:val="0"/>
            <w:sz w:val="24"/>
            <w:szCs w:val="24"/>
            <w:lang w:eastAsia="zh-TW"/>
          </w:rPr>
          <w:delText>碳捕集</w:delText>
        </w:r>
      </w:del>
      <w:del w:id="14" w:author="羊凌玉" w:date="2023-07-31T22:32:12Z">
        <w:r>
          <w:rPr>
            <w:rFonts w:hint="default" w:ascii="Times New Roman" w:hAnsi="Times New Roman" w:eastAsia="楷体" w:cs="Times New Roman"/>
            <w:b/>
            <w:bCs w:val="0"/>
            <w:sz w:val="24"/>
            <w:szCs w:val="24"/>
          </w:rPr>
          <w:delText>技术可分为燃烧后捕集、燃烧前捕集、富氧燃烧与工业过程分离、化学链燃烧等</w:delText>
        </w:r>
      </w:del>
      <w:del w:id="15" w:author="羊凌玉" w:date="2023-07-31T22:32:12Z">
        <w:r>
          <w:rPr>
            <w:rFonts w:hint="default" w:ascii="Times New Roman" w:hAnsi="Times New Roman" w:eastAsia="楷体" w:cs="Times New Roman"/>
            <w:b/>
            <w:bCs w:val="0"/>
            <w:color w:val="0000FF"/>
            <w:sz w:val="24"/>
            <w:szCs w:val="24"/>
          </w:rPr>
          <w:fldChar w:fldCharType="begin"/>
        </w:r>
      </w:del>
      <w:del w:id="16" w:author="羊凌玉" w:date="2023-07-31T22:32:12Z">
        <w:r>
          <w:rPr>
            <w:rFonts w:hint="default" w:ascii="Times New Roman" w:hAnsi="Times New Roman" w:eastAsia="楷体" w:cs="Times New Roman"/>
            <w:b/>
            <w:bCs w:val="0"/>
            <w:color w:val="0000FF"/>
            <w:sz w:val="24"/>
            <w:szCs w:val="24"/>
          </w:rPr>
          <w:delInstrText xml:space="preserve"> ADDIN EN.CITE &lt;EndNote&gt;&lt;Cite&gt;&lt;Author&gt;中国21世纪议程管理中心&lt;/Author&gt;&lt;Year&gt;2022&lt;/Year&gt;&lt;RecNum&gt;630&lt;/RecNum&gt;&lt;DisplayText&gt;(中国21世纪议程管理中心, 2022 , 科学技术部社会发展科技司, 2019)&lt;/DisplayText&gt;&lt;record&gt;&lt;rec-number&gt;630&lt;/rec-number&gt;&lt;foreign-keys&gt;&lt;key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Cite&gt;&lt;Author&gt;科学技术部社会发展科技司&lt;/Author&gt;&lt;Year&gt;2019&lt;/Year&gt;&lt;RecNum&gt;475&lt;/RecNum&gt;&lt;record&gt;&lt;rec-number&gt;475&lt;/rec-number&gt;&lt;foreign-keys&gt;&lt;key app="EN" db-id="t9xr0wsvpdtdx0e0pxrvsff059szx5ezrwpz" timestamp="1621319730"&gt;475&lt;/key&gt;&lt;/foreign-keys&gt;&lt;ref-type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delInstrText>
        </w:r>
      </w:del>
      <w:del w:id="17" w:author="羊凌玉" w:date="2023-07-31T22:32:12Z">
        <w:r>
          <w:rPr>
            <w:rFonts w:hint="default" w:ascii="Times New Roman" w:hAnsi="Times New Roman" w:eastAsia="楷体" w:cs="Times New Roman"/>
            <w:b/>
            <w:bCs w:val="0"/>
            <w:color w:val="0000FF"/>
            <w:sz w:val="24"/>
            <w:szCs w:val="24"/>
          </w:rPr>
          <w:fldChar w:fldCharType="separate"/>
        </w:r>
      </w:del>
      <w:del w:id="18" w:author="羊凌玉" w:date="2023-07-31T22:32:12Z">
        <w:r>
          <w:rPr>
            <w:rFonts w:hint="default" w:ascii="Times New Roman" w:hAnsi="Times New Roman" w:eastAsia="楷体" w:cs="Times New Roman"/>
            <w:b/>
            <w:bCs w:val="0"/>
            <w:color w:val="0000FF"/>
            <w:sz w:val="24"/>
            <w:szCs w:val="24"/>
          </w:rPr>
          <w:delText>（中国21世纪议程管理中心，2022）</w:delText>
        </w:r>
      </w:del>
      <w:del w:id="19" w:author="羊凌玉" w:date="2023-07-31T22:32:12Z">
        <w:r>
          <w:rPr>
            <w:rFonts w:hint="default" w:ascii="Times New Roman" w:hAnsi="Times New Roman" w:eastAsia="楷体" w:cs="Times New Roman"/>
            <w:b/>
            <w:bCs w:val="0"/>
            <w:color w:val="0000FF"/>
            <w:sz w:val="24"/>
            <w:szCs w:val="24"/>
          </w:rPr>
          <w:fldChar w:fldCharType="end"/>
        </w:r>
      </w:del>
      <w:del w:id="20" w:author="羊凌玉" w:date="2023-07-31T22:32:12Z">
        <w:r>
          <w:rPr>
            <w:rFonts w:hint="default" w:ascii="Times New Roman" w:hAnsi="Times New Roman" w:eastAsia="楷体" w:cs="Times New Roman"/>
            <w:b/>
            <w:bCs w:val="0"/>
            <w:sz w:val="24"/>
            <w:szCs w:val="24"/>
          </w:rPr>
          <w:delText>；根据技术成熟度又可分为一代、二代和三代技术</w:delText>
        </w:r>
      </w:del>
      <w:del w:id="21" w:author="羊凌玉" w:date="2023-07-31T22:32:12Z">
        <w:r>
          <w:rPr>
            <w:rFonts w:hint="default" w:ascii="Times New Roman" w:hAnsi="Times New Roman" w:eastAsia="楷体" w:cs="Times New Roman"/>
            <w:b/>
            <w:bCs w:val="0"/>
            <w:color w:val="0000FF"/>
            <w:sz w:val="24"/>
            <w:szCs w:val="24"/>
          </w:rPr>
          <w:delText>（CSLF，2015）</w:delText>
        </w:r>
      </w:del>
      <w:del w:id="22" w:author="羊凌玉" w:date="2023-07-31T22:32:12Z">
        <w:r>
          <w:rPr>
            <w:rFonts w:hint="default" w:ascii="Times New Roman" w:hAnsi="Times New Roman" w:eastAsia="楷体" w:cs="Times New Roman"/>
            <w:b/>
            <w:bCs w:val="0"/>
            <w:sz w:val="24"/>
            <w:szCs w:val="24"/>
          </w:rPr>
          <w:delText>。</w:delText>
        </w:r>
      </w:del>
      <w:del w:id="23" w:author="羊凌玉" w:date="2023-07-31T22:32:12Z">
        <w:r>
          <w:rPr>
            <w:rFonts w:hint="default" w:ascii="Times New Roman" w:hAnsi="Times New Roman" w:eastAsia="楷体" w:cs="Times New Roman"/>
            <w:sz w:val="24"/>
            <w:szCs w:val="24"/>
          </w:rPr>
          <w:delText>第一代技术指现阶段已完成工程示范并投入商业运行的技术，包括基于单一胺的燃烧后</w:delText>
        </w:r>
      </w:del>
      <w:del w:id="24" w:author="羊凌玉" w:date="2023-07-31T22:32:12Z">
        <w:r>
          <w:rPr>
            <w:rFonts w:hint="default" w:ascii="Times New Roman" w:hAnsi="Times New Roman" w:eastAsia="楷体" w:cs="Times New Roman"/>
            <w:sz w:val="24"/>
            <w:szCs w:val="24"/>
            <w:lang w:eastAsia="zh-TW"/>
          </w:rPr>
          <w:delText>捕集</w:delText>
        </w:r>
      </w:del>
      <w:del w:id="25" w:author="羊凌玉" w:date="2023-07-31T22:32:12Z">
        <w:r>
          <w:rPr>
            <w:rFonts w:hint="default" w:ascii="Times New Roman" w:hAnsi="Times New Roman" w:eastAsia="楷体" w:cs="Times New Roman"/>
            <w:sz w:val="24"/>
            <w:szCs w:val="24"/>
          </w:rPr>
          <w:delText>、基于物理吸收的燃烧前捕集和常压富氧燃烧技术等</w:delText>
        </w:r>
      </w:del>
      <w:del w:id="26" w:author="羊凌玉" w:date="2023-07-31T22:32:12Z">
        <w:r>
          <w:rPr>
            <w:rFonts w:hint="default" w:ascii="Times New Roman" w:hAnsi="Times New Roman" w:eastAsia="楷体" w:cs="Times New Roman"/>
            <w:sz w:val="24"/>
            <w:szCs w:val="24"/>
          </w:rPr>
          <w:fldChar w:fldCharType="begin"/>
        </w:r>
      </w:del>
      <w:del w:id="27" w:author="羊凌玉" w:date="2023-07-31T22:32:12Z">
        <w:r>
          <w:rPr>
            <w:rFonts w:hint="default" w:ascii="Times New Roman" w:hAnsi="Times New Roman" w:eastAsia="楷体" w:cs="Times New Roman"/>
            <w:sz w:val="24"/>
            <w:szCs w:val="24"/>
          </w:rPr>
          <w:delInstrText xml:space="preserve"> ADDIN EN.CITE &lt;EndNote&gt;&lt;Cite&gt;&lt;Author&gt;GCCSI&lt;/Author&gt;&lt;Year&gt;2014&lt;/Year&gt;&lt;RecNum&gt;271&lt;/RecNum&gt;&lt;DisplayText&gt;(GCCSI, 2014)&lt;/DisplayText&gt;&lt;record&gt;&lt;rec-number&gt;271&lt;/rec-number&gt;&lt;foreign-keys&gt;&lt;key app="EN" db-id="t9xr0wsvpdtdx0e0pxrvsff059szx5ezrwpz" timestamp="1616730675"&gt;271&lt;/key&gt;&lt;/foreign-keys&gt;&lt;ref-type name="Report"&gt;27&lt;/ref-type&gt;&lt;contributors&gt;&lt;authors&gt;&lt;author&gt;GCCSI&lt;/author&gt;&lt;/authors&gt;&lt;/contributors&gt;&lt;titles&gt;&lt;title&gt;Global Status of CCS&lt;/title&gt;&lt;/titles&gt;&lt;dates&gt;&lt;year&gt;2014&lt;/year&gt;&lt;/dates&gt;&lt;urls&gt;&lt;/urls&gt;&lt;/record&gt;&lt;/Cite&gt;&lt;/EndNote&gt;</w:delInstrText>
        </w:r>
      </w:del>
      <w:del w:id="28" w:author="羊凌玉" w:date="2023-07-31T22:32:12Z">
        <w:r>
          <w:rPr>
            <w:rFonts w:hint="default" w:ascii="Times New Roman" w:hAnsi="Times New Roman" w:eastAsia="楷体" w:cs="Times New Roman"/>
            <w:sz w:val="24"/>
            <w:szCs w:val="24"/>
          </w:rPr>
          <w:fldChar w:fldCharType="separate"/>
        </w:r>
      </w:del>
      <w:del w:id="29" w:author="羊凌玉" w:date="2023-07-31T22:32:12Z">
        <w:r>
          <w:rPr>
            <w:rFonts w:hint="default" w:ascii="Times New Roman" w:hAnsi="Times New Roman" w:eastAsia="楷体" w:cs="Times New Roman"/>
            <w:sz w:val="24"/>
            <w:szCs w:val="24"/>
          </w:rPr>
          <w:delText>（GCCSI，2014）</w:delText>
        </w:r>
      </w:del>
      <w:del w:id="30" w:author="羊凌玉" w:date="2023-07-31T22:32:12Z">
        <w:r>
          <w:rPr>
            <w:rFonts w:hint="default" w:ascii="Times New Roman" w:hAnsi="Times New Roman" w:eastAsia="楷体" w:cs="Times New Roman"/>
            <w:sz w:val="24"/>
            <w:szCs w:val="24"/>
          </w:rPr>
          <w:fldChar w:fldCharType="end"/>
        </w:r>
      </w:del>
      <w:del w:id="31" w:author="羊凌玉" w:date="2023-07-31T22:32:12Z">
        <w:r>
          <w:rPr>
            <w:rFonts w:hint="default" w:ascii="Times New Roman" w:hAnsi="Times New Roman" w:eastAsia="楷体" w:cs="Times New Roman"/>
            <w:sz w:val="24"/>
            <w:szCs w:val="24"/>
          </w:rPr>
          <w:delText>。第一代技术指现阶段已完成工程示范并投入商业运行的技术，如基于单一胺的燃烧后CO2化学吸收技术、基于物理吸收的燃烧前CO2捕集技术和常压富氧燃烧技术等</w:delText>
        </w:r>
      </w:del>
      <w:del w:id="32" w:author="羊凌玉" w:date="2023-07-31T22:32:12Z">
        <w:r>
          <w:rPr>
            <w:rFonts w:hint="default" w:ascii="Times New Roman" w:hAnsi="Times New Roman" w:eastAsia="楷体" w:cs="Times New Roman"/>
            <w:sz w:val="24"/>
            <w:szCs w:val="24"/>
          </w:rPr>
          <w:fldChar w:fldCharType="begin"/>
        </w:r>
      </w:del>
      <w:del w:id="33" w:author="羊凌玉" w:date="2023-07-31T22:32:12Z">
        <w:r>
          <w:rPr>
            <w:rFonts w:hint="default" w:ascii="Times New Roman" w:hAnsi="Times New Roman" w:eastAsia="楷体" w:cs="Times New Roman"/>
            <w:sz w:val="24"/>
            <w:szCs w:val="24"/>
          </w:rPr>
          <w:delInstrText xml:space="preserve"> ADDIN EN.CITE &lt;EndNote&gt;&lt;Cite&gt;&lt;Author&gt;GCCSI&lt;/Author&gt;&lt;Year&gt;2014&lt;/Year&gt;&lt;RecNum&gt;271&lt;/RecNum&gt;&lt;DisplayText&gt;(GCCSI, 2014)&lt;/DisplayText&gt;&lt;record&gt;&lt;rec-number&gt;271&lt;/rec-number&gt;&lt;foreign-keys&gt;&lt;key app="EN" db-id="t9xr0wsvpdtdx0e0pxrvsff059szx5ezrwpz" timestamp="1616730675"&gt;271&lt;/key&gt;&lt;/foreign-keys&gt;&lt;ref-type name="Report"&gt;27&lt;/ref-type&gt;&lt;contributors&gt;&lt;authors&gt;&lt;author&gt;GCCSI&lt;/author&gt;&lt;/authors&gt;&lt;/contributors&gt;&lt;titles&gt;&lt;title&gt;Global Status of CCS&lt;/title&gt;&lt;/titles&gt;&lt;dates&gt;&lt;year&gt;2014&lt;/year&gt;&lt;/dates&gt;&lt;urls&gt;&lt;/urls&gt;&lt;/record&gt;&lt;/Cite&gt;&lt;/EndNote&gt;</w:delInstrText>
        </w:r>
      </w:del>
      <w:del w:id="34" w:author="羊凌玉" w:date="2023-07-31T22:32:12Z">
        <w:r>
          <w:rPr>
            <w:rFonts w:hint="default" w:ascii="Times New Roman" w:hAnsi="Times New Roman" w:eastAsia="楷体" w:cs="Times New Roman"/>
            <w:sz w:val="24"/>
            <w:szCs w:val="24"/>
          </w:rPr>
          <w:fldChar w:fldCharType="separate"/>
        </w:r>
      </w:del>
      <w:del w:id="35" w:author="羊凌玉" w:date="2023-07-31T22:32:12Z">
        <w:r>
          <w:rPr>
            <w:rFonts w:hint="default" w:ascii="Times New Roman" w:hAnsi="Times New Roman" w:eastAsia="楷体" w:cs="Times New Roman"/>
            <w:sz w:val="24"/>
            <w:szCs w:val="24"/>
          </w:rPr>
          <w:delText>（GCCSI，2014）</w:delText>
        </w:r>
      </w:del>
      <w:del w:id="36" w:author="羊凌玉" w:date="2023-07-31T22:32:12Z">
        <w:r>
          <w:rPr>
            <w:rFonts w:hint="default" w:ascii="Times New Roman" w:hAnsi="Times New Roman" w:eastAsia="楷体" w:cs="Times New Roman"/>
            <w:sz w:val="24"/>
            <w:szCs w:val="24"/>
          </w:rPr>
          <w:fldChar w:fldCharType="end"/>
        </w:r>
      </w:del>
      <w:del w:id="37" w:author="羊凌玉" w:date="2023-07-31T22:32:12Z">
        <w:r>
          <w:rPr>
            <w:rFonts w:hint="default" w:ascii="Times New Roman" w:hAnsi="Times New Roman" w:eastAsia="楷体" w:cs="Times New Roman"/>
            <w:sz w:val="24"/>
            <w:szCs w:val="24"/>
          </w:rPr>
          <w:delText>。燃烧后捕集主要应用于火力发电、钢铁、水泥等行业的烟道气中的CO2捕集</w:delText>
        </w:r>
      </w:del>
      <w:del w:id="38" w:author="羊凌玉" w:date="2023-07-31T22:32:12Z">
        <w:r>
          <w:rPr>
            <w:rFonts w:hint="default" w:ascii="Times New Roman" w:hAnsi="Times New Roman" w:eastAsia="楷体" w:cs="Times New Roman"/>
            <w:sz w:val="24"/>
            <w:szCs w:val="24"/>
          </w:rPr>
          <w:fldChar w:fldCharType="begin">
            <w:fldData xml:space="preserve">PEVuZE5vdGU+PENpdGU+PEF1dGhvcj5MaTwvQXV0aG9yPjxZZWFyPjIwMTU8L1llYXI+PFJlY051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</w:fldData>
          </w:fldChar>
        </w:r>
      </w:del>
      <w:del w:id="39" w:author="羊凌玉" w:date="2023-07-31T22:32:12Z">
        <w:r>
          <w:rPr>
            <w:rFonts w:hint="default" w:ascii="Times New Roman" w:hAnsi="Times New Roman" w:eastAsia="楷体" w:cs="Times New Roman"/>
            <w:sz w:val="24"/>
            <w:szCs w:val="24"/>
          </w:rPr>
          <w:delInstrText xml:space="preserve"> ADDIN EN.CITE </w:delInstrText>
        </w:r>
      </w:del>
      <w:del w:id="40" w:author="羊凌玉" w:date="2023-07-31T22:32:12Z">
        <w:r>
          <w:rPr>
            <w:rFonts w:hint="default" w:ascii="Times New Roman" w:hAnsi="Times New Roman" w:eastAsia="楷体" w:cs="Times New Roman"/>
            <w:sz w:val="24"/>
            <w:szCs w:val="24"/>
          </w:rPr>
          <w:fldChar w:fldCharType="begin">
            <w:fldData xml:space="preserve">PEVuZE5vdGU+PENpdGU+PEF1dGhvcj5MaTwvQXV0aG9yPjxZZWFyPjIwMTU8L1llYXI+PFJlY051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</w:fldData>
          </w:fldChar>
        </w:r>
      </w:del>
      <w:del w:id="41" w:author="羊凌玉" w:date="2023-07-31T22:32:12Z">
        <w:r>
          <w:rPr>
            <w:rFonts w:hint="default" w:ascii="Times New Roman" w:hAnsi="Times New Roman" w:eastAsia="楷体" w:cs="Times New Roman"/>
            <w:sz w:val="24"/>
            <w:szCs w:val="24"/>
          </w:rPr>
          <w:delInstrText xml:space="preserve"> ADDIN EN.CITE.DATA </w:delInstrText>
        </w:r>
      </w:del>
      <w:del w:id="42" w:author="羊凌玉" w:date="2023-07-31T22:32:12Z">
        <w:r>
          <w:rPr>
            <w:rFonts w:hint="default" w:ascii="Times New Roman" w:hAnsi="Times New Roman" w:eastAsia="楷体" w:cs="Times New Roman"/>
            <w:sz w:val="24"/>
            <w:szCs w:val="24"/>
          </w:rPr>
          <w:fldChar w:fldCharType="end"/>
        </w:r>
      </w:del>
      <w:del w:id="43" w:author="羊凌玉" w:date="2023-07-31T22:32:12Z">
        <w:r>
          <w:rPr>
            <w:rFonts w:hint="default" w:ascii="Times New Roman" w:hAnsi="Times New Roman" w:eastAsia="楷体" w:cs="Times New Roman"/>
            <w:sz w:val="24"/>
            <w:szCs w:val="24"/>
          </w:rPr>
          <w:fldChar w:fldCharType="separate"/>
        </w:r>
      </w:del>
      <w:del w:id="44" w:author="羊凌玉" w:date="2023-07-31T22:32:12Z">
        <w:r>
          <w:rPr>
            <w:rFonts w:hint="default" w:ascii="Times New Roman" w:hAnsi="Times New Roman" w:eastAsia="楷体" w:cs="Times New Roman"/>
            <w:sz w:val="24"/>
            <w:szCs w:val="24"/>
          </w:rPr>
          <w:delText>（Li 等，2015；Li等，2016a；Li 等，2016b；Oh等，2016）</w:delText>
        </w:r>
      </w:del>
      <w:del w:id="45" w:author="羊凌玉" w:date="2023-07-31T22:32:12Z">
        <w:r>
          <w:rPr>
            <w:rFonts w:hint="default" w:ascii="Times New Roman" w:hAnsi="Times New Roman" w:eastAsia="楷体" w:cs="Times New Roman"/>
            <w:sz w:val="24"/>
            <w:szCs w:val="24"/>
          </w:rPr>
          <w:fldChar w:fldCharType="end"/>
        </w:r>
      </w:del>
      <w:del w:id="46" w:author="羊凌玉" w:date="2023-07-31T22:32:12Z">
        <w:r>
          <w:rPr>
            <w:rFonts w:hint="default" w:ascii="Times New Roman" w:hAnsi="Times New Roman" w:eastAsia="楷体" w:cs="Times New Roman"/>
            <w:sz w:val="24"/>
            <w:szCs w:val="24"/>
          </w:rPr>
          <w:delText>。化学吸收法是目前技术最为成熟、应用最为广泛的燃烧后捕集方法</w:delText>
        </w:r>
      </w:del>
      <w:del w:id="47" w:author="羊凌玉" w:date="2023-07-31T22:32:12Z">
        <w:r>
          <w:rPr>
            <w:rFonts w:hint="default" w:ascii="Times New Roman" w:hAnsi="Times New Roman" w:eastAsia="楷体" w:cs="Times New Roman"/>
            <w:sz w:val="24"/>
            <w:szCs w:val="24"/>
          </w:rPr>
          <w:fldChar w:fldCharType="begin">
            <w:fldData xml:space="preserve">PEVuZE5vdGU+PENpdGU+PEF1dGhvcj5DcmFpZzwvQXV0aG9yPjxZZWFyPjIwMTc8L1llYXI+PFJl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</w:fldData>
          </w:fldChar>
        </w:r>
      </w:del>
      <w:del w:id="48" w:author="羊凌玉" w:date="2023-07-31T22:32:12Z">
        <w:r>
          <w:rPr>
            <w:rFonts w:hint="default" w:ascii="Times New Roman" w:hAnsi="Times New Roman" w:eastAsia="楷体" w:cs="Times New Roman"/>
            <w:sz w:val="24"/>
            <w:szCs w:val="24"/>
          </w:rPr>
          <w:delInstrText xml:space="preserve"> ADDIN EN.CITE </w:delInstrText>
        </w:r>
      </w:del>
      <w:del w:id="49" w:author="羊凌玉" w:date="2023-07-31T22:32:12Z">
        <w:r>
          <w:rPr>
            <w:rFonts w:hint="default" w:ascii="Times New Roman" w:hAnsi="Times New Roman" w:eastAsia="楷体" w:cs="Times New Roman"/>
            <w:sz w:val="24"/>
            <w:szCs w:val="24"/>
          </w:rPr>
          <w:fldChar w:fldCharType="begin">
            <w:fldData xml:space="preserve">PEVuZE5vdGU+PENpdGU+PEF1dGhvcj5DcmFpZzwvQXV0aG9yPjxZZWFyPjIwMTc8L1llYXI+PFJl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</w:fldData>
          </w:fldChar>
        </w:r>
      </w:del>
      <w:del w:id="50" w:author="羊凌玉" w:date="2023-07-31T22:32:12Z">
        <w:r>
          <w:rPr>
            <w:rFonts w:hint="default" w:ascii="Times New Roman" w:hAnsi="Times New Roman" w:eastAsia="楷体" w:cs="Times New Roman"/>
            <w:sz w:val="24"/>
            <w:szCs w:val="24"/>
          </w:rPr>
          <w:delInstrText xml:space="preserve"> ADDIN EN.CITE.DATA </w:delInstrText>
        </w:r>
      </w:del>
      <w:del w:id="51" w:author="羊凌玉" w:date="2023-07-31T22:32:12Z">
        <w:r>
          <w:rPr>
            <w:rFonts w:hint="default" w:ascii="Times New Roman" w:hAnsi="Times New Roman" w:eastAsia="楷体" w:cs="Times New Roman"/>
            <w:sz w:val="24"/>
            <w:szCs w:val="24"/>
          </w:rPr>
          <w:fldChar w:fldCharType="end"/>
        </w:r>
      </w:del>
      <w:del w:id="52" w:author="羊凌玉" w:date="2023-07-31T22:32:12Z">
        <w:r>
          <w:rPr>
            <w:rFonts w:hint="default" w:ascii="Times New Roman" w:hAnsi="Times New Roman" w:eastAsia="楷体" w:cs="Times New Roman"/>
            <w:sz w:val="24"/>
            <w:szCs w:val="24"/>
          </w:rPr>
          <w:fldChar w:fldCharType="separate"/>
        </w:r>
      </w:del>
      <w:del w:id="53" w:author="羊凌玉" w:date="2023-07-31T22:32:12Z">
        <w:r>
          <w:rPr>
            <w:rFonts w:hint="default" w:ascii="Times New Roman" w:hAnsi="Times New Roman" w:eastAsia="楷体" w:cs="Times New Roman"/>
            <w:sz w:val="24"/>
            <w:szCs w:val="24"/>
          </w:rPr>
          <w:delText>（Craig等，2017；Lainez-Aguirre等，2017）</w:delText>
        </w:r>
      </w:del>
      <w:del w:id="54" w:author="羊凌玉" w:date="2023-07-31T22:32:12Z">
        <w:r>
          <w:rPr>
            <w:rFonts w:hint="default" w:ascii="Times New Roman" w:hAnsi="Times New Roman" w:eastAsia="楷体" w:cs="Times New Roman"/>
            <w:sz w:val="24"/>
            <w:szCs w:val="24"/>
          </w:rPr>
          <w:fldChar w:fldCharType="end"/>
        </w:r>
      </w:del>
      <w:del w:id="55" w:author="羊凌玉" w:date="2023-07-31T22:32:12Z">
        <w:r>
          <w:rPr>
            <w:rFonts w:hint="default" w:ascii="Times New Roman" w:hAnsi="Times New Roman" w:eastAsia="楷体" w:cs="Times New Roman"/>
            <w:sz w:val="24"/>
            <w:szCs w:val="24"/>
          </w:rPr>
          <w:delText>；国际上已处于商业化应用阶段，我国总体处于先导与小规模示范阶段。燃烧前捕集主要适用于以煤气化为核心的整体煤气化联合循环电站、天然气联合循环电站、煤化工过程以及化工-动力多联产系统。燃烧前捕集技术在全球以及我国的研究开展较早，技术成熟度较高。第二代技术指2025年前进行工程示范，并可于2025年投入商业部署的捕集技术，如基于离子液体、胺基两相吸收剂等新型吸收剂的CO2化学吸收技术、基于金属有机框架（MOFs）的CO2吸附技术、增压富氧燃烧技术等</w:delText>
        </w:r>
      </w:del>
      <w:del w:id="56" w:author="羊凌玉" w:date="2023-07-31T22:32:12Z">
        <w:r>
          <w:rPr>
            <w:rFonts w:hint="default" w:ascii="Times New Roman" w:hAnsi="Times New Roman" w:eastAsia="楷体" w:cs="Times New Roman"/>
            <w:sz w:val="24"/>
            <w:szCs w:val="24"/>
          </w:rPr>
          <w:fldChar w:fldCharType="begin"/>
        </w:r>
      </w:del>
      <w:del w:id="57" w:author="羊凌玉" w:date="2023-07-31T22:32:12Z">
        <w:r>
          <w:rPr>
            <w:rFonts w:hint="default" w:ascii="Times New Roman" w:hAnsi="Times New Roman" w:eastAsia="楷体" w:cs="Times New Roman"/>
            <w:sz w:val="24"/>
            <w:szCs w:val="24"/>
          </w:rPr>
          <w:delInstrText xml:space="preserve"> ADDIN EN.CITE &lt;EndNote&gt;&lt;Cite&gt;&lt;Author&gt;DOE&lt;/Author&gt;&lt;Year&gt;2016&lt;/Year&gt;&lt;RecNum&gt;122&lt;/RecNum&gt;&lt;DisplayText&gt;(DOE, 2016)&lt;/DisplayText&gt;&lt;record&gt;&lt;rec-number&gt;122&lt;/rec-number&gt;&lt;foreign-keys&gt;&lt;key app="EN" db-id="t9xr0wsvpdtdx0e0pxrvsff059szx5ezrwpz" timestamp="1609831198"&gt;122&lt;/key&gt;&lt;/foreign-keys&gt;&lt;ref-type name="Report"&gt;27&lt;/ref-type&gt;&lt;contributors&gt;&lt;authors&gt;&lt;author&gt;DOE,&lt;/author&gt;&lt;/authors&gt;&lt;/contributors&gt;&lt;titles&gt;&lt;title&gt;Carbon Capture, Utilization, and Storage: Climate Change, Economic Competitiveness, and Energy Security&lt;/title&gt;&lt;/titles&gt;&lt;dates&gt;&lt;year&gt;2016&lt;/year&gt;&lt;/dates&gt;&lt;urls&gt;&lt;/urls&gt;&lt;/record&gt;&lt;/Cite&gt;&lt;/EndNote&gt;</w:delInstrText>
        </w:r>
      </w:del>
      <w:del w:id="58" w:author="羊凌玉" w:date="2023-07-31T22:32:12Z">
        <w:r>
          <w:rPr>
            <w:rFonts w:hint="default" w:ascii="Times New Roman" w:hAnsi="Times New Roman" w:eastAsia="楷体" w:cs="Times New Roman"/>
            <w:sz w:val="24"/>
            <w:szCs w:val="24"/>
          </w:rPr>
          <w:fldChar w:fldCharType="separate"/>
        </w:r>
      </w:del>
      <w:del w:id="59" w:author="羊凌玉" w:date="2023-07-31T22:32:12Z">
        <w:r>
          <w:rPr>
            <w:rFonts w:hint="default" w:ascii="Times New Roman" w:hAnsi="Times New Roman" w:eastAsia="楷体" w:cs="Times New Roman"/>
            <w:sz w:val="24"/>
            <w:szCs w:val="24"/>
          </w:rPr>
          <w:delText>（US DOE，2016）</w:delText>
        </w:r>
      </w:del>
      <w:del w:id="60" w:author="羊凌玉" w:date="2023-07-31T22:32:12Z">
        <w:r>
          <w:rPr>
            <w:rFonts w:hint="default" w:ascii="Times New Roman" w:hAnsi="Times New Roman" w:eastAsia="楷体" w:cs="Times New Roman"/>
            <w:sz w:val="24"/>
            <w:szCs w:val="24"/>
          </w:rPr>
          <w:fldChar w:fldCharType="end"/>
        </w:r>
      </w:del>
      <w:del w:id="61" w:author="羊凌玉" w:date="2023-07-31T22:32:12Z">
        <w:r>
          <w:rPr>
            <w:rFonts w:hint="default" w:ascii="Times New Roman" w:hAnsi="Times New Roman" w:eastAsia="楷体" w:cs="Times New Roman"/>
            <w:sz w:val="24"/>
            <w:szCs w:val="24"/>
          </w:rPr>
          <w:delText>。第三代技术又称变革性技术，是指将在2030-2035年期间进行工程示范，并可于2035年投入商业部署的捕集技术，如新型酶催化CO2吸收法捕集技术、化学链技术等。此外，负排放技术中生物质能碳捕集和封存（BECCS）和空气直接捕集与封存（DACCS）也非常值得关注</w:delText>
        </w:r>
      </w:del>
      <w:del w:id="62" w:author="羊凌玉" w:date="2023-07-31T22:32:12Z">
        <w:r>
          <w:rPr>
            <w:rFonts w:hint="default" w:ascii="Times New Roman" w:hAnsi="Times New Roman" w:eastAsia="楷体" w:cs="Times New Roman"/>
            <w:sz w:val="24"/>
            <w:szCs w:val="24"/>
          </w:rPr>
          <w:fldChar w:fldCharType="begin"/>
        </w:r>
      </w:del>
      <w:del w:id="63" w:author="羊凌玉" w:date="2023-07-31T22:32:12Z">
        <w:r>
          <w:rPr>
            <w:rFonts w:hint="default" w:ascii="Times New Roman" w:hAnsi="Times New Roman" w:eastAsia="楷体" w:cs="Times New Roman"/>
            <w:sz w:val="24"/>
            <w:szCs w:val="24"/>
          </w:rPr>
          <w:delInstrText xml:space="preserve"> ADDIN EN.CITE &lt;EndNote&gt;&lt;Cite&gt;&lt;Author&gt;IPCC&lt;/Author&gt;&lt;Year&gt;2018&lt;/Year&gt;&lt;RecNum&gt;625&lt;/RecNum&gt;&lt;DisplayText&gt;(IPCC, 2018)&lt;/DisplayText&gt;&lt;record&gt;&lt;rec-number&gt;625&lt;/rec-number&gt;&lt;foreign-keys&gt;&lt;key app="EN" db-id="t9xr0wsvpdtdx0e0pxrvsff059szx5ezrwpz" timestamp="1650526437"&gt;625&lt;/key&gt;&lt;/foreign-keys&gt;&lt;ref-type name="Report"&gt;27&lt;/ref-type&gt;&lt;contributors&gt;&lt;authors&gt;&lt;author&gt;IPCC&lt;/author&gt;&lt;/authors&gt;&lt;/contributors&gt;&lt;titles&gt;&lt;title&gt;&lt;style face="normal" font="default" size="100%"&gt;Global warming of 1.5℃: &lt;/style&gt;&lt;style face="normal" font="default" charset="134" size="100%"&gt;An IPCC special report on the impacts of global warming of 1.5&lt;/style&gt;&lt;style face="normal" font="default" size="100%"&gt;℃&lt;/style&gt;&lt;style face="normal" font="default" charset="134" size="100%"&gt; above pre-industrial levels and related global green house gas emission pathways, in the context of strengthening the global response to the threat of climate change, sustainable development, and efforts to eradicate poverty&lt;/style&gt;&lt;/title&gt;&lt;/titles&gt;&lt;dates&gt;&lt;year&gt;2018&lt;/year&gt;&lt;/dates&gt;&lt;pub-location&gt;Geneva: World Meteorological Organization&lt;/pub-location&gt;&lt;urls&gt;&lt;/urls&gt;&lt;/record&gt;&lt;/Cite&gt;&lt;/EndNote&gt;</w:delInstrText>
        </w:r>
      </w:del>
      <w:del w:id="64" w:author="羊凌玉" w:date="2023-07-31T22:32:12Z">
        <w:r>
          <w:rPr>
            <w:rFonts w:hint="default" w:ascii="Times New Roman" w:hAnsi="Times New Roman" w:eastAsia="楷体" w:cs="Times New Roman"/>
            <w:sz w:val="24"/>
            <w:szCs w:val="24"/>
          </w:rPr>
          <w:fldChar w:fldCharType="separate"/>
        </w:r>
      </w:del>
      <w:del w:id="65" w:author="羊凌玉" w:date="2023-07-31T22:32:12Z">
        <w:r>
          <w:rPr>
            <w:rFonts w:hint="default" w:ascii="Times New Roman" w:hAnsi="Times New Roman" w:eastAsia="楷体" w:cs="Times New Roman"/>
            <w:sz w:val="24"/>
            <w:szCs w:val="24"/>
          </w:rPr>
          <w:delText>（IPCC，2018b）</w:delText>
        </w:r>
      </w:del>
      <w:del w:id="66" w:author="羊凌玉" w:date="2023-07-31T22:32:12Z">
        <w:r>
          <w:rPr>
            <w:rFonts w:hint="default" w:ascii="Times New Roman" w:hAnsi="Times New Roman" w:eastAsia="楷体" w:cs="Times New Roman"/>
            <w:sz w:val="24"/>
            <w:szCs w:val="24"/>
          </w:rPr>
          <w:fldChar w:fldCharType="end"/>
        </w:r>
      </w:del>
      <w:del w:id="67" w:author="羊凌玉" w:date="2023-07-31T22:32:12Z">
        <w:r>
          <w:rPr>
            <w:rFonts w:hint="default" w:ascii="Times New Roman" w:hAnsi="Times New Roman" w:eastAsia="楷体" w:cs="Times New Roman"/>
            <w:sz w:val="24"/>
            <w:szCs w:val="24"/>
          </w:rPr>
          <w:delText>。我国捕集技术成熟程度差异较大，目前燃烧前物理吸收法已经处于商业应用阶段，燃烧后化学吸附法尚处于中试阶段，其它大部分捕集技术均已处于示范阶段</w:delText>
        </w:r>
      </w:del>
      <w:del w:id="68" w:author="羊凌玉" w:date="2023-07-31T22:32:12Z">
        <w:r>
          <w:rPr>
            <w:rFonts w:hint="default" w:ascii="Times New Roman" w:hAnsi="Times New Roman" w:eastAsia="楷体" w:cs="Times New Roman"/>
            <w:sz w:val="24"/>
            <w:szCs w:val="24"/>
          </w:rPr>
          <w:fldChar w:fldCharType="begin"/>
        </w:r>
      </w:del>
      <w:del w:id="69"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70" w:author="羊凌玉" w:date="2023-07-31T22:32:12Z">
        <w:r>
          <w:rPr>
            <w:rFonts w:hint="default" w:ascii="Times New Roman" w:hAnsi="Times New Roman" w:eastAsia="楷体" w:cs="Times New Roman"/>
            <w:sz w:val="24"/>
            <w:szCs w:val="24"/>
          </w:rPr>
          <w:fldChar w:fldCharType="separate"/>
        </w:r>
      </w:del>
      <w:del w:id="71" w:author="羊凌玉" w:date="2023-07-31T22:32:12Z">
        <w:r>
          <w:rPr>
            <w:rFonts w:hint="default" w:ascii="Times New Roman" w:hAnsi="Times New Roman" w:eastAsia="楷体" w:cs="Times New Roman"/>
            <w:sz w:val="24"/>
            <w:szCs w:val="24"/>
          </w:rPr>
          <w:delText>（中国21世纪议程管理中心，2022）</w:delText>
        </w:r>
      </w:del>
      <w:del w:id="72" w:author="羊凌玉" w:date="2023-07-31T22:32:12Z">
        <w:r>
          <w:rPr>
            <w:rFonts w:hint="default" w:ascii="Times New Roman" w:hAnsi="Times New Roman" w:eastAsia="楷体" w:cs="Times New Roman"/>
            <w:sz w:val="24"/>
            <w:szCs w:val="24"/>
          </w:rPr>
          <w:fldChar w:fldCharType="end"/>
        </w:r>
      </w:del>
      <w:del w:id="73" w:author="羊凌玉" w:date="2023-07-31T22:32:12Z">
        <w:r>
          <w:rPr>
            <w:rFonts w:hint="default" w:ascii="Times New Roman" w:hAnsi="Times New Roman" w:eastAsia="楷体" w:cs="Times New Roman"/>
            <w:sz w:val="24"/>
            <w:szCs w:val="24"/>
          </w:rPr>
          <w:delText>。我国捕集技术成熟程度差异较大，目前燃烧前物理吸收法已经处于商业应用阶段，燃烧后化学吸附法尚处于中试阶段，其它大部分捕集技术均已处于工业示范阶段</w:delText>
        </w:r>
      </w:del>
      <w:del w:id="74" w:author="羊凌玉" w:date="2023-07-31T22:32:12Z">
        <w:r>
          <w:rPr>
            <w:rFonts w:hint="default" w:ascii="Times New Roman" w:hAnsi="Times New Roman" w:eastAsia="楷体" w:cs="Times New Roman"/>
            <w:sz w:val="24"/>
            <w:szCs w:val="24"/>
          </w:rPr>
          <w:fldChar w:fldCharType="begin"/>
        </w:r>
      </w:del>
      <w:del w:id="75"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76" w:author="羊凌玉" w:date="2023-07-31T22:32:12Z">
        <w:r>
          <w:rPr>
            <w:rFonts w:hint="default" w:ascii="Times New Roman" w:hAnsi="Times New Roman" w:eastAsia="楷体" w:cs="Times New Roman"/>
            <w:sz w:val="24"/>
            <w:szCs w:val="24"/>
          </w:rPr>
          <w:fldChar w:fldCharType="separate"/>
        </w:r>
      </w:del>
      <w:del w:id="77" w:author="羊凌玉" w:date="2023-07-31T22:32:12Z">
        <w:r>
          <w:rPr>
            <w:rFonts w:hint="default" w:ascii="Times New Roman" w:hAnsi="Times New Roman" w:eastAsia="楷体" w:cs="Times New Roman"/>
            <w:sz w:val="24"/>
            <w:szCs w:val="24"/>
          </w:rPr>
          <w:delText>（中国21世纪议程管理中心，2022）</w:delText>
        </w:r>
      </w:del>
      <w:del w:id="78" w:author="羊凌玉" w:date="2023-07-31T22:32:12Z">
        <w:r>
          <w:rPr>
            <w:rFonts w:hint="default" w:ascii="Times New Roman" w:hAnsi="Times New Roman" w:eastAsia="楷体" w:cs="Times New Roman"/>
            <w:sz w:val="24"/>
            <w:szCs w:val="24"/>
          </w:rPr>
          <w:fldChar w:fldCharType="end"/>
        </w:r>
      </w:del>
      <w:del w:id="79" w:author="羊凌玉" w:date="2023-07-31T22:32:12Z">
        <w:r>
          <w:rPr>
            <w:rFonts w:hint="default" w:ascii="Times New Roman" w:hAnsi="Times New Roman" w:eastAsia="楷体" w:cs="Times New Roman"/>
            <w:sz w:val="24"/>
            <w:szCs w:val="24"/>
          </w:rPr>
          <w:delText>。化学链系统主要特点是在燃烧过程中就能够实现CO2的富集，理论上具有较高的热效率，也是重要的碳减排途径之一（GCCSI，2022）。国外已完成了半工业化化学链燃烧试验，部分气体化学链燃烧规模达到了兆瓦级，国内的发展还处于实验室研究阶段。工业过程分离在国内外均获得了大规模的应用，例如煤化工和炼化行业的工艺CO2排放。</w:delText>
        </w:r>
      </w:del>
    </w:p>
    <w:p>
      <w:pPr>
        <w:numPr>
          <w:ilvl w:val="0"/>
          <w:numId w:val="0"/>
        </w:numPr>
        <w:ind w:firstLine="482" w:firstLineChars="200"/>
        <w:rPr>
          <w:del w:id="80" w:author="羊凌玉" w:date="2023-07-31T22:32:12Z"/>
          <w:rFonts w:hint="default" w:ascii="Times New Roman" w:hAnsi="Times New Roman" w:eastAsia="楷体" w:cs="Times New Roman"/>
          <w:sz w:val="24"/>
          <w:szCs w:val="24"/>
        </w:rPr>
      </w:pPr>
      <w:del w:id="81" w:author="羊凌玉" w:date="2023-07-31T22:32:12Z">
        <w:r>
          <w:rPr>
            <w:rFonts w:hint="default" w:ascii="Times New Roman" w:hAnsi="Times New Roman" w:eastAsia="楷体" w:cs="Times New Roman"/>
            <w:b/>
            <w:bCs/>
            <w:sz w:val="24"/>
            <w:szCs w:val="24"/>
          </w:rPr>
          <w:delText>CO2输送技术包括管道、船舶、铁路和公路车载等方式</w:delText>
        </w:r>
      </w:del>
      <w:del w:id="82" w:author="羊凌玉" w:date="2023-07-31T22:32:12Z">
        <w:r>
          <w:rPr>
            <w:rFonts w:hint="default" w:ascii="Times New Roman" w:hAnsi="Times New Roman" w:eastAsia="楷体" w:cs="Times New Roman"/>
            <w:sz w:val="24"/>
            <w:szCs w:val="24"/>
          </w:rPr>
          <w:delText>。国内CO2罐车运输处于商业化阶段</w:delText>
        </w:r>
      </w:del>
      <w:del w:id="83" w:author="羊凌玉" w:date="2023-07-31T22:32:12Z">
        <w:r>
          <w:rPr>
            <w:rFonts w:hint="default" w:ascii="Times New Roman" w:hAnsi="Times New Roman" w:eastAsia="楷体" w:cs="Times New Roman"/>
            <w:sz w:val="24"/>
            <w:szCs w:val="24"/>
          </w:rPr>
          <w:fldChar w:fldCharType="begin"/>
        </w:r>
      </w:del>
      <w:del w:id="84" w:author="羊凌玉" w:date="2023-07-31T22:32:12Z">
        <w:r>
          <w:rPr>
            <w:rFonts w:hint="default" w:ascii="Times New Roman" w:hAnsi="Times New Roman" w:eastAsia="楷体" w:cs="Times New Roman"/>
            <w:sz w:val="24"/>
            <w:szCs w:val="24"/>
          </w:rPr>
          <w:delInstrText xml:space="preserve"> ADDIN EN.CITE &lt;EndNote&gt;&lt;Cite&gt;&lt;Author&gt;生态环境部环境规划院&lt;/Author&gt;&lt;Year&gt;2021&lt;/Year&gt;&lt;RecNum&gt;533&lt;/RecNum&gt;&lt;DisplayText&gt;(生态环境部环境规划院 et al., 2021)&lt;/DisplayText&gt;&lt;record&gt;&lt;rec-number&gt;533&lt;/rec-number&gt;&lt;foreign-keys&gt;&lt;key app="EN" db-id="t9xr0wsvpdtdx0e0pxrvsff059szx5ezrwpz" timestamp="1627347894"&gt;533&lt;/key&gt;&lt;/foreign-keys&gt;&lt;ref-type name="Report"&gt;27&lt;/ref-type&gt;&lt;contributors&gt;&lt;authors&gt;&lt;author&gt;&lt;style face="normal" font="default" charset="134" size="100%"&gt;生态环境部环境规划院&lt;/style&gt;&lt;/author&gt;&lt;author&gt;&lt;style face="normal" font="default" charset="134" size="100%"&gt;中国科学院武汉岩土力学研究所&lt;/style&gt;&lt;/author&gt;&lt;author&gt;&lt;style face="normal" font="default" charset="134" size="100%"&gt;中国&lt;/style&gt;&lt;style face="normal" font="default" size="100%"&gt;21&lt;/style&gt;&lt;style face="normal" font="default" charset="134" size="100%"&gt;世纪议程管理中心&lt;/style&gt;&lt;/author&gt;&lt;/authors&gt;&lt;/contributors&gt;&lt;titles&gt;&lt;title&gt;&lt;style face="normal" font="default" charset="134" size="100%"&gt;中国二氧化碳捕集、利用封存（&lt;/style&gt;&lt;style face="normal" font="default" size="100%"&gt;CCUS&lt;/style&gt;&lt;style face="normal" font="default" charset="134" size="100%"&gt;）年度报告（&lt;/style&gt;&lt;style face="normal" font="default" size="100%"&gt;2021&lt;/style&gt;&lt;style face="normal" font="default" charset="134" size="100%"&gt;）&lt;/style&gt;&lt;style face="normal" font="default" size="100%"&gt;-&lt;/style&gt;&lt;style face="normal" font="default" charset="134" size="100%"&gt;中国&lt;/style&gt;&lt;style face="normal" font="default" size="100%"&gt;CCUS&lt;/style&gt;&lt;style face="normal" font="default" charset="134" size="100%"&gt;路径研究&lt;/style&gt;&lt;/title&gt;&lt;/titles&gt;&lt;dates&gt;&lt;year&gt;2021&lt;/year&gt;&lt;/dates&gt;&lt;urls&gt;&lt;/urls&gt;&lt;/record&gt;&lt;/Cite&gt;&lt;/EndNote&gt;</w:delInstrText>
        </w:r>
      </w:del>
      <w:del w:id="85" w:author="羊凌玉" w:date="2023-07-31T22:32:12Z">
        <w:r>
          <w:rPr>
            <w:rFonts w:hint="default" w:ascii="Times New Roman" w:hAnsi="Times New Roman" w:eastAsia="楷体" w:cs="Times New Roman"/>
            <w:sz w:val="24"/>
            <w:szCs w:val="24"/>
          </w:rPr>
          <w:fldChar w:fldCharType="separate"/>
        </w:r>
      </w:del>
      <w:del w:id="86" w:author="羊凌玉" w:date="2023-07-31T22:32:12Z">
        <w:r>
          <w:rPr>
            <w:rFonts w:hint="default" w:ascii="Times New Roman" w:hAnsi="Times New Roman" w:eastAsia="楷体" w:cs="Times New Roman"/>
            <w:sz w:val="24"/>
            <w:szCs w:val="24"/>
          </w:rPr>
          <w:delText>（蔡博峰，2021b）</w:delText>
        </w:r>
      </w:del>
      <w:del w:id="87" w:author="羊凌玉" w:date="2023-07-31T22:32:12Z">
        <w:r>
          <w:rPr>
            <w:rFonts w:hint="default" w:ascii="Times New Roman" w:hAnsi="Times New Roman" w:eastAsia="楷体" w:cs="Times New Roman"/>
            <w:sz w:val="24"/>
            <w:szCs w:val="24"/>
          </w:rPr>
          <w:fldChar w:fldCharType="end"/>
        </w:r>
      </w:del>
      <w:del w:id="88" w:author="羊凌玉" w:date="2023-07-31T22:32:12Z">
        <w:r>
          <w:rPr>
            <w:rFonts w:hint="default" w:ascii="Times New Roman" w:hAnsi="Times New Roman" w:eastAsia="楷体" w:cs="Times New Roman"/>
            <w:sz w:val="24"/>
            <w:szCs w:val="24"/>
          </w:rPr>
          <w:delText>，但大规模管道输送条件尚不成熟</w:delText>
        </w:r>
      </w:del>
      <w:del w:id="89" w:author="羊凌玉" w:date="2023-07-31T22:32:12Z">
        <w:r>
          <w:rPr>
            <w:rFonts w:hint="default" w:ascii="Times New Roman" w:hAnsi="Times New Roman" w:eastAsia="楷体" w:cs="Times New Roman"/>
            <w:sz w:val="24"/>
            <w:szCs w:val="24"/>
          </w:rPr>
          <w:fldChar w:fldCharType="begin"/>
        </w:r>
      </w:del>
      <w:del w:id="90"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91" w:author="羊凌玉" w:date="2023-07-31T22:32:12Z">
        <w:r>
          <w:rPr>
            <w:rFonts w:hint="default" w:ascii="Times New Roman" w:hAnsi="Times New Roman" w:eastAsia="楷体" w:cs="Times New Roman"/>
            <w:sz w:val="24"/>
            <w:szCs w:val="24"/>
          </w:rPr>
          <w:fldChar w:fldCharType="separate"/>
        </w:r>
      </w:del>
      <w:del w:id="92" w:author="羊凌玉" w:date="2023-07-31T22:32:12Z">
        <w:r>
          <w:rPr>
            <w:rFonts w:hint="default" w:ascii="Times New Roman" w:hAnsi="Times New Roman" w:eastAsia="楷体" w:cs="Times New Roman"/>
            <w:sz w:val="24"/>
            <w:szCs w:val="24"/>
          </w:rPr>
          <w:delText>（中国21世纪议程管理中心，2022）</w:delText>
        </w:r>
      </w:del>
      <w:del w:id="93" w:author="羊凌玉" w:date="2023-07-31T22:32:12Z">
        <w:r>
          <w:rPr>
            <w:rFonts w:hint="default" w:ascii="Times New Roman" w:hAnsi="Times New Roman" w:eastAsia="楷体" w:cs="Times New Roman"/>
            <w:sz w:val="24"/>
            <w:szCs w:val="24"/>
          </w:rPr>
          <w:fldChar w:fldCharType="end"/>
        </w:r>
      </w:del>
      <w:del w:id="94" w:author="羊凌玉" w:date="2023-07-31T22:32:12Z">
        <w:r>
          <w:rPr>
            <w:rFonts w:hint="default" w:ascii="Times New Roman" w:hAnsi="Times New Roman" w:eastAsia="楷体" w:cs="Times New Roman"/>
            <w:sz w:val="24"/>
            <w:szCs w:val="24"/>
          </w:rPr>
          <w:delText>；利用船舶运输CO2与液化天然气（LNG）运输相似，但目前规模较小。国际上有大量CO2管道输送工程实践，至少有22套商业模式的CO2长输管道在运行</w:delText>
        </w:r>
      </w:del>
      <w:del w:id="95" w:author="羊凌玉" w:date="2023-07-31T22:32:12Z">
        <w:r>
          <w:rPr>
            <w:rFonts w:hint="default" w:ascii="Times New Roman" w:hAnsi="Times New Roman" w:eastAsia="楷体" w:cs="Times New Roman"/>
            <w:sz w:val="24"/>
            <w:szCs w:val="24"/>
          </w:rPr>
          <w:fldChar w:fldCharType="begin"/>
        </w:r>
      </w:del>
      <w:del w:id="96" w:author="羊凌玉" w:date="2023-07-31T22:32:12Z">
        <w:r>
          <w:rPr>
            <w:rFonts w:hint="default" w:ascii="Times New Roman" w:hAnsi="Times New Roman" w:eastAsia="楷体" w:cs="Times New Roman"/>
            <w:sz w:val="24"/>
            <w:szCs w:val="24"/>
          </w:rPr>
          <w:delInstrText xml:space="preserve"> ADDIN EN.CITE &lt;EndNote&gt;&lt;Cite&gt;&lt;Author&gt;(GCCSI)&lt;/Author&gt;&lt;Year&gt;2021&lt;/Year&gt;&lt;RecNum&gt;16189&lt;/RecNum&gt;&lt;DisplayText&gt;((GCCSI), 2021)&lt;/DisplayText&gt;&lt;record&gt;&lt;rec-number&gt;16189&lt;/rec-number&gt;&lt;foreign-keys&gt;&lt;key app="EN" db-id="r9sxxst2j5wes0edt5s5f2f70ed2vxvtw505" timestamp="1667229399"&gt;16189&lt;/key&gt;&lt;/foreign-keys&gt;&lt;ref-type name="Electronic Article"&gt;43&lt;/ref-type&gt;&lt;contributors&gt;&lt;authors&gt;&lt;author&gt;Global CCS Institute (GCCSI)&lt;/author&gt;&lt;/authors&gt;&lt;secondary-authors&gt;&lt;author&gt;Global CCS Institute&lt;/author&gt;&lt;/secondary-authors&gt;&lt;/contributors&gt;&lt;titles&gt;&lt;title&gt;CCS networks in the circular carbon economy: linking emissions sources to geologic storage sinks&lt;/title&gt;&lt;tertiary-title&gt;https://www.globalccsinstitute.com/resources/ publications-reports-research/ccs-networks-in-the-circular-carbon-economy-linking-emissions-sources-to-geologic- storage-sinks/&lt;/tertiary-title&gt;&lt;/titles&gt;&lt;dates&gt;&lt;year&gt;2021&lt;/year&gt;&lt;/dates&gt;&lt;urls&gt;&lt;/urls&gt;&lt;/record&gt;&lt;/Cite&gt;&lt;/EndNote&gt;</w:delInstrText>
        </w:r>
      </w:del>
      <w:del w:id="97" w:author="羊凌玉" w:date="2023-07-31T22:32:12Z">
        <w:r>
          <w:rPr>
            <w:rFonts w:hint="default" w:ascii="Times New Roman" w:hAnsi="Times New Roman" w:eastAsia="楷体" w:cs="Times New Roman"/>
            <w:sz w:val="24"/>
            <w:szCs w:val="24"/>
          </w:rPr>
          <w:fldChar w:fldCharType="separate"/>
        </w:r>
      </w:del>
      <w:del w:id="98" w:author="羊凌玉" w:date="2023-07-31T22:32:12Z">
        <w:r>
          <w:rPr>
            <w:rFonts w:hint="default" w:ascii="Times New Roman" w:hAnsi="Times New Roman" w:eastAsia="楷体" w:cs="Times New Roman"/>
            <w:sz w:val="24"/>
            <w:szCs w:val="24"/>
          </w:rPr>
          <w:delText>（GCCSI，2021）</w:delText>
        </w:r>
      </w:del>
      <w:del w:id="99" w:author="羊凌玉" w:date="2023-07-31T22:32:12Z">
        <w:r>
          <w:rPr>
            <w:rFonts w:hint="default" w:ascii="Times New Roman" w:hAnsi="Times New Roman" w:eastAsia="楷体" w:cs="Times New Roman"/>
            <w:sz w:val="24"/>
            <w:szCs w:val="24"/>
          </w:rPr>
          <w:fldChar w:fldCharType="end"/>
        </w:r>
      </w:del>
      <w:del w:id="100" w:author="羊凌玉" w:date="2023-07-31T22:32:12Z">
        <w:r>
          <w:rPr>
            <w:rFonts w:hint="default" w:ascii="Times New Roman" w:hAnsi="Times New Roman" w:eastAsia="楷体" w:cs="Times New Roman"/>
            <w:sz w:val="24"/>
            <w:szCs w:val="24"/>
          </w:rPr>
          <w:delText>。CO2输送有管道、船舶、铁路和公路车载等输送方式。国内CO2罐车运输处于商业化阶段，已有部分CCS示范项目采用公路罐车输送CO2，如中石化山东胜利油田CO2-EOR项目</w:delText>
        </w:r>
      </w:del>
      <w:del w:id="101" w:author="羊凌玉" w:date="2023-07-31T22:32:12Z">
        <w:r>
          <w:rPr>
            <w:rFonts w:hint="default" w:ascii="Times New Roman" w:hAnsi="Times New Roman" w:eastAsia="楷体" w:cs="Times New Roman"/>
            <w:sz w:val="24"/>
            <w:szCs w:val="24"/>
          </w:rPr>
          <w:fldChar w:fldCharType="begin"/>
        </w:r>
      </w:del>
      <w:del w:id="102" w:author="羊凌玉" w:date="2023-07-31T22:32:12Z">
        <w:r>
          <w:rPr>
            <w:rFonts w:hint="default" w:ascii="Times New Roman" w:hAnsi="Times New Roman" w:eastAsia="楷体" w:cs="Times New Roman"/>
            <w:sz w:val="24"/>
            <w:szCs w:val="24"/>
          </w:rPr>
          <w:delInstrText xml:space="preserve"> ADDIN EN.CITE &lt;EndNote&gt;&lt;Cite&gt;&lt;Author&gt;生态环境部环境规划院&lt;/Author&gt;&lt;Year&gt;2021&lt;/Year&gt;&lt;RecNum&gt;533&lt;/RecNum&gt;&lt;DisplayText&gt;(生态环境部环境规划院 et al., 2021)&lt;/DisplayText&gt;&lt;record&gt;&lt;rec-number&gt;533&lt;/rec-number&gt;&lt;foreign-keys&gt;&lt;key app="EN" db-id="t9xr0wsvpdtdx0e0pxrvsff059szx5ezrwpz" timestamp="1627347894"&gt;533&lt;/key&gt;&lt;/foreign-keys&gt;&lt;ref-type name="Report"&gt;27&lt;/ref-type&gt;&lt;contributors&gt;&lt;authors&gt;&lt;author&gt;&lt;style face="normal" font="default" charset="134" size="100%"&gt;生态环境部环境规划院&lt;/style&gt;&lt;/author&gt;&lt;author&gt;&lt;style face="normal" font="default" charset="134" size="100%"&gt;中国科学院武汉岩土力学研究所&lt;/style&gt;&lt;/author&gt;&lt;author&gt;&lt;style face="normal" font="default" charset="134" size="100%"&gt;中国&lt;/style&gt;&lt;style face="normal" font="default" size="100%"&gt;21&lt;/style&gt;&lt;style face="normal" font="default" charset="134" size="100%"&gt;世纪议程管理中心&lt;/style&gt;&lt;/author&gt;&lt;/authors&gt;&lt;/contributors&gt;&lt;titles&gt;&lt;title&gt;&lt;style face="normal" font="default" charset="134" size="100%"&gt;中国二氧化碳捕集、利用封存（&lt;/style&gt;&lt;style face="normal" font="default" size="100%"&gt;CCUS&lt;/style&gt;&lt;style face="normal" font="default" charset="134" size="100%"&gt;）年度报告（&lt;/style&gt;&lt;style face="normal" font="default" size="100%"&gt;2021&lt;/style&gt;&lt;style face="normal" font="default" charset="134" size="100%"&gt;）&lt;/style&gt;&lt;style face="normal" font="default" size="100%"&gt;-&lt;/style&gt;&lt;style face="normal" font="default" charset="134" size="100%"&gt;中国&lt;/style&gt;&lt;style face="normal" font="default" size="100%"&gt;CCUS&lt;/style&gt;&lt;style face="normal" font="default" charset="134" size="100%"&gt;路径研究&lt;/style&gt;&lt;/title&gt;&lt;/titles&gt;&lt;dates&gt;&lt;year&gt;2021&lt;/year&gt;&lt;/dates&gt;&lt;urls&gt;&lt;/urls&gt;&lt;/record&gt;&lt;/Cite&gt;&lt;/EndNote&gt;</w:delInstrText>
        </w:r>
      </w:del>
      <w:del w:id="103" w:author="羊凌玉" w:date="2023-07-31T22:32:12Z">
        <w:r>
          <w:rPr>
            <w:rFonts w:hint="default" w:ascii="Times New Roman" w:hAnsi="Times New Roman" w:eastAsia="楷体" w:cs="Times New Roman"/>
            <w:sz w:val="24"/>
            <w:szCs w:val="24"/>
          </w:rPr>
          <w:fldChar w:fldCharType="separate"/>
        </w:r>
      </w:del>
      <w:del w:id="104" w:author="羊凌玉" w:date="2023-07-31T22:32:12Z">
        <w:r>
          <w:rPr>
            <w:rFonts w:hint="default" w:ascii="Times New Roman" w:hAnsi="Times New Roman" w:eastAsia="楷体" w:cs="Times New Roman"/>
            <w:sz w:val="24"/>
            <w:szCs w:val="24"/>
          </w:rPr>
          <w:delText>(生态环境部环境规划院 et al., 2021)</w:delText>
        </w:r>
      </w:del>
      <w:del w:id="105" w:author="羊凌玉" w:date="2023-07-31T22:32:12Z">
        <w:r>
          <w:rPr>
            <w:rFonts w:hint="default" w:ascii="Times New Roman" w:hAnsi="Times New Roman" w:eastAsia="楷体" w:cs="Times New Roman"/>
            <w:sz w:val="24"/>
            <w:szCs w:val="24"/>
          </w:rPr>
          <w:fldChar w:fldCharType="end"/>
        </w:r>
      </w:del>
      <w:del w:id="106" w:author="羊凌玉" w:date="2023-07-31T22:32:12Z">
        <w:r>
          <w:rPr>
            <w:rFonts w:hint="default" w:ascii="Times New Roman" w:hAnsi="Times New Roman" w:eastAsia="楷体" w:cs="Times New Roman"/>
            <w:sz w:val="24"/>
            <w:szCs w:val="24"/>
          </w:rPr>
          <w:delText>。在规模化运输CO2的情况下，CO2管道输送技术是最具应用潜力和经济性的技术，但我国大规模管道输送技术尚不成熟</w:delText>
        </w:r>
      </w:del>
      <w:del w:id="107" w:author="羊凌玉" w:date="2023-07-31T22:32:12Z">
        <w:r>
          <w:rPr>
            <w:rFonts w:hint="default" w:ascii="Times New Roman" w:hAnsi="Times New Roman" w:eastAsia="楷体" w:cs="Times New Roman"/>
            <w:sz w:val="24"/>
            <w:szCs w:val="24"/>
          </w:rPr>
          <w:fldChar w:fldCharType="begin"/>
        </w:r>
      </w:del>
      <w:del w:id="108"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109" w:author="羊凌玉" w:date="2023-07-31T22:32:12Z">
        <w:r>
          <w:rPr>
            <w:rFonts w:hint="default" w:ascii="Times New Roman" w:hAnsi="Times New Roman" w:eastAsia="楷体" w:cs="Times New Roman"/>
            <w:sz w:val="24"/>
            <w:szCs w:val="24"/>
          </w:rPr>
          <w:fldChar w:fldCharType="separate"/>
        </w:r>
      </w:del>
      <w:del w:id="110" w:author="羊凌玉" w:date="2023-07-31T22:32:12Z">
        <w:r>
          <w:rPr>
            <w:rFonts w:hint="default" w:ascii="Times New Roman" w:hAnsi="Times New Roman" w:eastAsia="楷体" w:cs="Times New Roman"/>
            <w:sz w:val="24"/>
            <w:szCs w:val="24"/>
          </w:rPr>
          <w:delText>(中国21世纪议程管理中心, 2022)</w:delText>
        </w:r>
      </w:del>
      <w:del w:id="111" w:author="羊凌玉" w:date="2023-07-31T22:32:12Z">
        <w:r>
          <w:rPr>
            <w:rFonts w:hint="default" w:ascii="Times New Roman" w:hAnsi="Times New Roman" w:eastAsia="楷体" w:cs="Times New Roman"/>
            <w:sz w:val="24"/>
            <w:szCs w:val="24"/>
          </w:rPr>
          <w:fldChar w:fldCharType="end"/>
        </w:r>
      </w:del>
      <w:del w:id="112" w:author="羊凌玉" w:date="2023-07-31T22:32:12Z">
        <w:r>
          <w:rPr>
            <w:rFonts w:hint="default" w:ascii="Times New Roman" w:hAnsi="Times New Roman" w:eastAsia="楷体" w:cs="Times New Roman"/>
            <w:sz w:val="24"/>
            <w:szCs w:val="24"/>
          </w:rPr>
          <w:delText>。我国目前仅有部分CCS项目采用了管道运输技术，如中国石油吉林油田CO2-EOR项目，该项目捕集规模为80万t/a，CO2输送距离约为20 km。国际上已有大量CO2管道输送工程实践，至少有22套商业模式的CO2长输管道运行</w:delText>
        </w:r>
      </w:del>
      <w:del w:id="113" w:author="羊凌玉" w:date="2023-07-31T22:32:12Z">
        <w:r>
          <w:rPr>
            <w:rFonts w:hint="default" w:ascii="Times New Roman" w:hAnsi="Times New Roman" w:eastAsia="楷体" w:cs="Times New Roman"/>
            <w:sz w:val="24"/>
            <w:szCs w:val="24"/>
          </w:rPr>
          <w:fldChar w:fldCharType="begin"/>
        </w:r>
      </w:del>
      <w:del w:id="114" w:author="羊凌玉" w:date="2023-07-31T22:32:12Z">
        <w:r>
          <w:rPr>
            <w:rFonts w:hint="default" w:ascii="Times New Roman" w:hAnsi="Times New Roman" w:eastAsia="楷体" w:cs="Times New Roman"/>
            <w:sz w:val="24"/>
            <w:szCs w:val="24"/>
          </w:rPr>
          <w:delInstrText xml:space="preserve"> ADDIN EN.CITE &lt;EndNote&gt;&lt;Cite&gt;&lt;Author&gt;(GCCSI)&lt;/Author&gt;&lt;Year&gt;2021&lt;/Year&gt;&lt;RecNum&gt;16189&lt;/RecNum&gt;&lt;DisplayText&gt;((GCCSI), 2021)&lt;/DisplayText&gt;&lt;record&gt;&lt;rec-number&gt;16189&lt;/rec-number&gt;&lt;foreign-keys&gt;&lt;key app="EN" db-id="r9sxxst2j5wes0edt5s5f2f70ed2vxvtw505" timestamp="1667229399"&gt;16189&lt;/key&gt;&lt;/foreign-keys&gt;&lt;ref-type name="Electronic Article"&gt;43&lt;/ref-type&gt;&lt;contributors&gt;&lt;authors&gt;&lt;author&gt;Global CCS Institute (GCCSI)&lt;/author&gt;&lt;/authors&gt;&lt;secondary-authors&gt;&lt;author&gt;Global CCS Institute&lt;/author&gt;&lt;/secondary-authors&gt;&lt;/contributors&gt;&lt;titles&gt;&lt;title&gt;CCS networks in the circular carbon economy: linking emissions sources to geologic storage sinks&lt;/title&gt;&lt;tertiary-title&gt;https://www.globalccsinstitute.com/resources/ publications-reports-research/ccs-networks-in-the-circular-carbon-economy-linking-emissions-sources-to-geologic- storage-sinks/&lt;/tertiary-title&gt;&lt;/titles&gt;&lt;dates&gt;&lt;year&gt;2021&lt;/year&gt;&lt;/dates&gt;&lt;urls&gt;&lt;/urls&gt;&lt;/record&gt;&lt;/Cite&gt;&lt;/EndNote&gt;</w:delInstrText>
        </w:r>
      </w:del>
      <w:del w:id="115" w:author="羊凌玉" w:date="2023-07-31T22:32:12Z">
        <w:r>
          <w:rPr>
            <w:rFonts w:hint="default" w:ascii="Times New Roman" w:hAnsi="Times New Roman" w:eastAsia="楷体" w:cs="Times New Roman"/>
            <w:sz w:val="24"/>
            <w:szCs w:val="24"/>
          </w:rPr>
          <w:fldChar w:fldCharType="separate"/>
        </w:r>
      </w:del>
      <w:del w:id="116" w:author="羊凌玉" w:date="2023-07-31T22:32:12Z">
        <w:r>
          <w:rPr>
            <w:rFonts w:hint="default" w:ascii="Times New Roman" w:hAnsi="Times New Roman" w:eastAsia="楷体" w:cs="Times New Roman"/>
            <w:sz w:val="24"/>
            <w:szCs w:val="24"/>
          </w:rPr>
          <w:delText>((GCCSI), 2021)</w:delText>
        </w:r>
      </w:del>
      <w:del w:id="117" w:author="羊凌玉" w:date="2023-07-31T22:32:12Z">
        <w:r>
          <w:rPr>
            <w:rFonts w:hint="default" w:ascii="Times New Roman" w:hAnsi="Times New Roman" w:eastAsia="楷体" w:cs="Times New Roman"/>
            <w:sz w:val="24"/>
            <w:szCs w:val="24"/>
          </w:rPr>
          <w:fldChar w:fldCharType="end"/>
        </w:r>
      </w:del>
      <w:del w:id="118" w:author="羊凌玉" w:date="2023-07-31T22:32:12Z">
        <w:r>
          <w:rPr>
            <w:rFonts w:hint="default" w:ascii="Times New Roman" w:hAnsi="Times New Roman" w:eastAsia="楷体" w:cs="Times New Roman"/>
            <w:sz w:val="24"/>
            <w:szCs w:val="24"/>
          </w:rPr>
          <w:delText>。2008年5月，全球唯一实现工业化输送CO2的海底管道投入运营，从挪威北部Hammerfest到巴伦支海 Snhvit油田，全长153km（GCCSI 2020）。利用船舶运输CO2与运输液化天然气（LNG）相似，特定条件下是经济可行的，目前还只是小规模进行。</w:delText>
        </w:r>
      </w:del>
    </w:p>
    <w:p>
      <w:pPr>
        <w:numPr>
          <w:ilvl w:val="0"/>
          <w:numId w:val="0"/>
        </w:numPr>
        <w:ind w:firstLine="482" w:firstLineChars="200"/>
        <w:rPr>
          <w:del w:id="119" w:author="羊凌玉" w:date="2023-07-31T22:32:12Z"/>
          <w:rFonts w:hint="default" w:ascii="Times New Roman" w:hAnsi="Times New Roman" w:eastAsia="楷体" w:cs="Times New Roman"/>
          <w:sz w:val="24"/>
          <w:szCs w:val="24"/>
        </w:rPr>
      </w:pPr>
      <w:del w:id="120" w:author="羊凌玉" w:date="2023-07-31T22:32:12Z">
        <w:r>
          <w:rPr>
            <w:rFonts w:hint="default" w:ascii="Times New Roman" w:hAnsi="Times New Roman" w:eastAsia="楷体" w:cs="Times New Roman"/>
            <w:b/>
            <w:bCs/>
            <w:sz w:val="24"/>
            <w:szCs w:val="24"/>
          </w:rPr>
          <w:delText>CO2利用与封存主要包括强化采油（CO2-EOR）、强化开采甲烷（CH4）、地浸采矿与原位矿化、采热以及强化咸水开采与封存技术（</w:delText>
        </w:r>
      </w:del>
      <w:del w:id="121" w:author="羊凌玉" w:date="2023-07-31T22:32:12Z">
        <w:r>
          <w:rPr>
            <w:rFonts w:hint="default" w:ascii="Times New Roman" w:hAnsi="Times New Roman" w:eastAsia="楷体" w:cs="Times New Roman"/>
            <w:b/>
            <w:bCs/>
            <w:sz w:val="24"/>
            <w:szCs w:val="24"/>
            <w:lang w:eastAsia="zh-TW"/>
          </w:rPr>
          <w:delText>CO2</w:delText>
        </w:r>
      </w:del>
      <w:del w:id="122" w:author="羊凌玉" w:date="2023-07-31T22:32:12Z">
        <w:r>
          <w:rPr>
            <w:rFonts w:hint="default" w:ascii="Times New Roman" w:hAnsi="Times New Roman" w:eastAsia="楷体" w:cs="Times New Roman"/>
            <w:b/>
            <w:bCs/>
            <w:sz w:val="24"/>
            <w:szCs w:val="24"/>
          </w:rPr>
          <w:delText>-EWR）等五大类</w:delText>
        </w:r>
      </w:del>
      <w:del w:id="123" w:author="羊凌玉" w:date="2023-07-31T22:32:12Z">
        <w:r>
          <w:rPr>
            <w:rFonts w:hint="default" w:ascii="Times New Roman" w:hAnsi="Times New Roman" w:eastAsia="楷体" w:cs="Times New Roman"/>
            <w:b/>
            <w:bCs/>
            <w:sz w:val="24"/>
            <w:szCs w:val="24"/>
          </w:rPr>
          <w:fldChar w:fldCharType="begin"/>
        </w:r>
      </w:del>
      <w:del w:id="124" w:author="羊凌玉" w:date="2023-07-31T22:32:12Z">
        <w:r>
          <w:rPr>
            <w:rFonts w:hint="default" w:ascii="Times New Roman" w:hAnsi="Times New Roman" w:eastAsia="楷体" w:cs="Times New Roman"/>
            <w:b/>
            <w:bCs/>
            <w:sz w:val="24"/>
            <w:szCs w:val="24"/>
          </w:rPr>
          <w:del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delInstrText>
        </w:r>
      </w:del>
      <w:del w:id="125" w:author="羊凌玉" w:date="2023-07-31T22:32:12Z">
        <w:r>
          <w:rPr>
            <w:rFonts w:hint="default" w:ascii="Times New Roman" w:hAnsi="Times New Roman" w:eastAsia="楷体" w:cs="Times New Roman"/>
            <w:b/>
            <w:bCs/>
            <w:sz w:val="24"/>
            <w:szCs w:val="24"/>
          </w:rPr>
          <w:fldChar w:fldCharType="separate"/>
        </w:r>
      </w:del>
      <w:del w:id="126" w:author="羊凌玉" w:date="2023-07-31T22:32:12Z">
        <w:r>
          <w:rPr>
            <w:rFonts w:hint="default" w:ascii="Times New Roman" w:hAnsi="Times New Roman" w:eastAsia="楷体" w:cs="Times New Roman"/>
            <w:b/>
            <w:bCs/>
            <w:sz w:val="24"/>
            <w:szCs w:val="24"/>
          </w:rPr>
          <w:delText>（科学技术部社会发展科技司，2019）</w:delText>
        </w:r>
      </w:del>
      <w:del w:id="127" w:author="羊凌玉" w:date="2023-07-31T22:32:12Z">
        <w:r>
          <w:rPr>
            <w:rFonts w:hint="default" w:ascii="Times New Roman" w:hAnsi="Times New Roman" w:eastAsia="楷体" w:cs="Times New Roman"/>
            <w:b/>
            <w:bCs/>
            <w:sz w:val="24"/>
            <w:szCs w:val="24"/>
          </w:rPr>
          <w:fldChar w:fldCharType="end"/>
        </w:r>
      </w:del>
      <w:del w:id="128" w:author="羊凌玉" w:date="2023-07-31T22:32:12Z">
        <w:r>
          <w:rPr>
            <w:rFonts w:hint="default" w:ascii="Times New Roman" w:hAnsi="Times New Roman" w:eastAsia="楷体" w:cs="Times New Roman"/>
            <w:sz w:val="24"/>
            <w:szCs w:val="24"/>
          </w:rPr>
          <w:delText>。CO2强化石油开采在国外已商业化，在我国处于工业试验阶段。截至2020年底，我国在吉林、大庆、胜利、中原和延长油田共开展了7个规模化的CO2强化采油与封存项目，累计封存二氧化碳近500万吨</w:delText>
        </w:r>
      </w:del>
      <w:del w:id="129" w:author="羊凌玉" w:date="2023-07-31T22:32:12Z">
        <w:r>
          <w:rPr>
            <w:rFonts w:hint="default" w:ascii="Times New Roman" w:hAnsi="Times New Roman" w:eastAsia="楷体" w:cs="Times New Roman"/>
            <w:sz w:val="24"/>
            <w:szCs w:val="24"/>
          </w:rPr>
          <w:fldChar w:fldCharType="begin"/>
        </w:r>
      </w:del>
      <w:del w:id="130"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131" w:author="羊凌玉" w:date="2023-07-31T22:32:12Z">
        <w:r>
          <w:rPr>
            <w:rFonts w:hint="default" w:ascii="Times New Roman" w:hAnsi="Times New Roman" w:eastAsia="楷体" w:cs="Times New Roman"/>
            <w:sz w:val="24"/>
            <w:szCs w:val="24"/>
          </w:rPr>
          <w:fldChar w:fldCharType="separate"/>
        </w:r>
      </w:del>
      <w:del w:id="132" w:author="羊凌玉" w:date="2023-07-31T22:32:12Z">
        <w:r>
          <w:rPr>
            <w:rFonts w:hint="default" w:ascii="Times New Roman" w:hAnsi="Times New Roman" w:eastAsia="楷体" w:cs="Times New Roman"/>
            <w:sz w:val="24"/>
            <w:szCs w:val="24"/>
          </w:rPr>
          <w:delText>（中国21世纪议程管理中心，2022）</w:delText>
        </w:r>
      </w:del>
      <w:del w:id="133" w:author="羊凌玉" w:date="2023-07-31T22:32:12Z">
        <w:r>
          <w:rPr>
            <w:rFonts w:hint="default" w:ascii="Times New Roman" w:hAnsi="Times New Roman" w:eastAsia="楷体" w:cs="Times New Roman"/>
            <w:sz w:val="24"/>
            <w:szCs w:val="24"/>
          </w:rPr>
          <w:fldChar w:fldCharType="end"/>
        </w:r>
      </w:del>
      <w:del w:id="134" w:author="羊凌玉" w:date="2023-07-31T22:32:12Z">
        <w:r>
          <w:rPr>
            <w:rFonts w:hint="default" w:ascii="Times New Roman" w:hAnsi="Times New Roman" w:eastAsia="楷体" w:cs="Times New Roman"/>
            <w:sz w:val="24"/>
            <w:szCs w:val="24"/>
          </w:rPr>
          <w:delText>。CO2驱替煤层气在全球范围的总体研究水平处于先导示范与示范阶段，在我国CO2强化煤层气开采技术处于技术研发与示范阶段。CO2强化地热开采的示范项目主要位于美国、澳大利亚等国，国内的CO2开采地热技术尚处于基础研究阶段与示范阶段，尚无大规模工程。CO2深部咸水开采技术在部分发达国家处于规模化工程应用阶段，国内尚处于研发与示范阶段。CO2地质封存技术在部分发达国家已经完全成熟，美国、挪威、澳大利亚等已经达到规模化应用水平，我国尚处于研发示范阶段</w:delText>
        </w:r>
      </w:del>
      <w:del w:id="135" w:author="羊凌玉" w:date="2023-07-31T22:32:12Z">
        <w:r>
          <w:rPr>
            <w:rFonts w:hint="default" w:ascii="Times New Roman" w:hAnsi="Times New Roman" w:eastAsia="楷体" w:cs="Times New Roman"/>
            <w:sz w:val="24"/>
            <w:szCs w:val="24"/>
          </w:rPr>
          <w:fldChar w:fldCharType="begin"/>
        </w:r>
      </w:del>
      <w:del w:id="136"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137" w:author="羊凌玉" w:date="2023-07-31T22:32:12Z">
        <w:r>
          <w:rPr>
            <w:rFonts w:hint="default" w:ascii="Times New Roman" w:hAnsi="Times New Roman" w:eastAsia="楷体" w:cs="Times New Roman"/>
            <w:sz w:val="24"/>
            <w:szCs w:val="24"/>
          </w:rPr>
          <w:fldChar w:fldCharType="separate"/>
        </w:r>
      </w:del>
      <w:del w:id="138" w:author="羊凌玉" w:date="2023-07-31T22:32:12Z">
        <w:r>
          <w:rPr>
            <w:rFonts w:hint="default" w:ascii="Times New Roman" w:hAnsi="Times New Roman" w:eastAsia="楷体" w:cs="Times New Roman"/>
            <w:sz w:val="24"/>
            <w:szCs w:val="24"/>
          </w:rPr>
          <w:delText>（中国21世纪议程管理中心，2022）</w:delText>
        </w:r>
      </w:del>
      <w:del w:id="139" w:author="羊凌玉" w:date="2023-07-31T22:32:12Z">
        <w:r>
          <w:rPr>
            <w:rFonts w:hint="default" w:ascii="Times New Roman" w:hAnsi="Times New Roman" w:eastAsia="楷体" w:cs="Times New Roman"/>
            <w:sz w:val="24"/>
            <w:szCs w:val="24"/>
          </w:rPr>
          <w:fldChar w:fldCharType="end"/>
        </w:r>
      </w:del>
      <w:del w:id="140" w:author="羊凌玉" w:date="2023-07-31T22:32:12Z">
        <w:r>
          <w:rPr>
            <w:rFonts w:hint="default" w:ascii="Times New Roman" w:hAnsi="Times New Roman" w:eastAsia="楷体" w:cs="Times New Roman"/>
            <w:sz w:val="24"/>
            <w:szCs w:val="24"/>
          </w:rPr>
          <w:delText>。CO2地质利用与封存主要包括强化采油（CO2-EOR）、强化开采甲烷（CH4）、地浸采矿与原位矿化、采热以及强化咸水开采与封存技术（</w:delText>
        </w:r>
      </w:del>
      <w:del w:id="141" w:author="羊凌玉" w:date="2023-07-31T22:32:12Z">
        <w:r>
          <w:rPr>
            <w:rFonts w:hint="default" w:ascii="Times New Roman" w:hAnsi="Times New Roman" w:eastAsia="楷体" w:cs="Times New Roman"/>
            <w:sz w:val="24"/>
            <w:szCs w:val="24"/>
            <w:lang w:eastAsia="zh-TW"/>
          </w:rPr>
          <w:delText>CO2</w:delText>
        </w:r>
      </w:del>
      <w:del w:id="142" w:author="羊凌玉" w:date="2023-07-31T22:32:12Z">
        <w:r>
          <w:rPr>
            <w:rFonts w:hint="default" w:ascii="Times New Roman" w:hAnsi="Times New Roman" w:eastAsia="楷体" w:cs="Times New Roman"/>
            <w:sz w:val="24"/>
            <w:szCs w:val="24"/>
          </w:rPr>
          <w:delText>-EWR）等五大类</w:delText>
        </w:r>
      </w:del>
      <w:del w:id="143" w:author="羊凌玉" w:date="2023-07-31T22:32:12Z">
        <w:r>
          <w:rPr>
            <w:rFonts w:hint="default" w:ascii="Times New Roman" w:hAnsi="Times New Roman" w:eastAsia="楷体" w:cs="Times New Roman"/>
            <w:sz w:val="24"/>
            <w:szCs w:val="24"/>
          </w:rPr>
          <w:fldChar w:fldCharType="begin"/>
        </w:r>
      </w:del>
      <w:del w:id="144" w:author="羊凌玉" w:date="2023-07-31T22:32:12Z">
        <w:r>
          <w:rPr>
            <w:rFonts w:hint="default" w:ascii="Times New Roman" w:hAnsi="Times New Roman" w:eastAsia="楷体" w:cs="Times New Roman"/>
            <w:sz w:val="24"/>
            <w:szCs w:val="24"/>
          </w:rPr>
          <w:del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delInstrText>
        </w:r>
      </w:del>
      <w:del w:id="145" w:author="羊凌玉" w:date="2023-07-31T22:32:12Z">
        <w:r>
          <w:rPr>
            <w:rFonts w:hint="default" w:ascii="Times New Roman" w:hAnsi="Times New Roman" w:eastAsia="楷体" w:cs="Times New Roman"/>
            <w:sz w:val="24"/>
            <w:szCs w:val="24"/>
          </w:rPr>
          <w:fldChar w:fldCharType="separate"/>
        </w:r>
      </w:del>
      <w:del w:id="146" w:author="羊凌玉" w:date="2023-07-31T22:32:12Z">
        <w:r>
          <w:rPr>
            <w:rFonts w:hint="default" w:ascii="Times New Roman" w:hAnsi="Times New Roman" w:eastAsia="楷体" w:cs="Times New Roman"/>
            <w:sz w:val="24"/>
            <w:szCs w:val="24"/>
          </w:rPr>
          <w:delText>（科学技术部社会发展科技司，2019）</w:delText>
        </w:r>
      </w:del>
      <w:del w:id="147" w:author="羊凌玉" w:date="2023-07-31T22:32:12Z">
        <w:r>
          <w:rPr>
            <w:rFonts w:hint="default" w:ascii="Times New Roman" w:hAnsi="Times New Roman" w:eastAsia="楷体" w:cs="Times New Roman"/>
            <w:sz w:val="24"/>
            <w:szCs w:val="24"/>
          </w:rPr>
          <w:fldChar w:fldCharType="end"/>
        </w:r>
      </w:del>
      <w:del w:id="148" w:author="羊凌玉" w:date="2023-07-31T22:32:12Z">
        <w:r>
          <w:rPr>
            <w:rFonts w:hint="default" w:ascii="Times New Roman" w:hAnsi="Times New Roman" w:eastAsia="楷体" w:cs="Times New Roman"/>
            <w:sz w:val="24"/>
            <w:szCs w:val="24"/>
          </w:rPr>
          <w:delText>。CO2强化石油开采在国外已商业化，在我国处于工业试验阶段。美国通过EOR可实现CO2利用封存量约2400万t/a。我国90年代中期在大庆、江苏、中原和胜利油田开展CO2强化采油先导试验</w:delText>
        </w:r>
      </w:del>
      <w:del w:id="149" w:author="羊凌玉" w:date="2023-07-31T22:32:12Z">
        <w:r>
          <w:rPr>
            <w:rFonts w:hint="default" w:ascii="Times New Roman" w:hAnsi="Times New Roman" w:eastAsia="楷体" w:cs="Times New Roman"/>
            <w:sz w:val="24"/>
            <w:szCs w:val="24"/>
          </w:rPr>
          <w:fldChar w:fldCharType="begin"/>
        </w:r>
      </w:del>
      <w:del w:id="150" w:author="羊凌玉" w:date="2023-07-31T22:32:12Z">
        <w:r>
          <w:rPr>
            <w:rFonts w:hint="default" w:ascii="Times New Roman" w:hAnsi="Times New Roman" w:eastAsia="楷体" w:cs="Times New Roman"/>
            <w:sz w:val="24"/>
            <w:szCs w:val="24"/>
          </w:rPr>
          <w:delInstrText xml:space="preserve"> ADDIN EN.CITE &lt;EndNote&gt;&lt;Cite&gt;&lt;Author&gt;Hill&lt;/Author&gt;&lt;Year&gt;2020&lt;/Year&gt;&lt;RecNum&gt;729&lt;/RecNum&gt;&lt;DisplayText&gt;(Hill et al., 2020)&lt;/DisplayText&gt;&lt;record&gt;&lt;rec-number&gt;729&lt;/rec-number&gt;&lt;foreign-keys&gt;&lt;key app="EN" db-id="t9xr0wsvpdtdx0e0pxrvsff059szx5ezrwpz" timestamp="1667803063"&gt;729&lt;/key&gt;&lt;/foreign-keys&gt;&lt;ref-type name="Journal Article"&gt;17&lt;/ref-type&gt;&lt;contributors&gt;&lt;authors&gt;&lt;author&gt;Hill, L. Bruce&lt;/author&gt;&lt;author&gt;Li, XiaoChun&lt;/author&gt;&lt;author&gt;Wei, Ning&lt;/author&gt;&lt;/authors&gt;&lt;/contributors&gt;&lt;titles&gt;&lt;title&gt;&lt;style face="normal" font="default" size="100%"&gt;CO&lt;/style&gt;&lt;style face="subscript" font="default" size="100%"&gt;2&lt;/style&gt;&lt;style face="normal" font="default" size="100%"&gt;-EOR in China: A comparative review&lt;/style&gt;&lt;/title&gt;&lt;secondary-title&gt;International Journal of Greenhouse Gas Control&lt;/secondary-title&gt;&lt;/titles&gt;&lt;periodical&gt;&lt;full-title&gt;International Journal of Greenhouse Gas Control&lt;/full-title&gt;&lt;/periodical&gt;&lt;pages&gt;103173&lt;/pages&gt;&lt;volume&gt;103&lt;/volume&gt;&lt;keywords&gt;&lt;keyword&gt;Carbon dioxide&lt;/keyword&gt;&lt;keyword&gt;Enhanced oil recovery (EOR)&lt;/keyword&gt;&lt;keyword&gt;China&lt;/keyword&gt;&lt;keyword&gt;United States&lt;/keyword&gt;&lt;keyword&gt;CCUS&lt;/keyword&gt;&lt;keyword&gt;Capture&lt;/keyword&gt;&lt;keyword&gt;Storage&lt;/keyword&gt;&lt;keyword&gt;CO flooding&lt;/keyword&gt;&lt;keyword&gt;Monitoring&lt;/keyword&gt;&lt;/keywords&gt;&lt;dates&gt;&lt;year&gt;2020&lt;/year&gt;&lt;pub-dates&gt;&lt;date&gt;2020/12/01/&lt;/date&gt;&lt;/pub-dates&gt;&lt;/dates&gt;&lt;isbn&gt;1750-5836&lt;/isbn&gt;&lt;urls&gt;&lt;related-urls&gt;&lt;url&gt;http://www.sciencedirect.com/science/article/pii/S1750583620305983&lt;/url&gt;&lt;/related-urls&gt;&lt;/urls&gt;&lt;electronic-resource-num&gt;https://doi.org/10.1016/j.ijggc.2020.103173&lt;/electronic-resource-num&gt;&lt;/record&gt;&lt;/Cite&gt;&lt;/EndNote&gt;</w:delInstrText>
        </w:r>
      </w:del>
      <w:del w:id="151" w:author="羊凌玉" w:date="2023-07-31T22:32:12Z">
        <w:r>
          <w:rPr>
            <w:rFonts w:hint="default" w:ascii="Times New Roman" w:hAnsi="Times New Roman" w:eastAsia="楷体" w:cs="Times New Roman"/>
            <w:sz w:val="24"/>
            <w:szCs w:val="24"/>
          </w:rPr>
          <w:fldChar w:fldCharType="separate"/>
        </w:r>
      </w:del>
      <w:del w:id="152" w:author="羊凌玉" w:date="2023-07-31T22:32:12Z">
        <w:r>
          <w:rPr>
            <w:rFonts w:hint="default" w:ascii="Times New Roman" w:hAnsi="Times New Roman" w:eastAsia="楷体" w:cs="Times New Roman"/>
            <w:sz w:val="24"/>
            <w:szCs w:val="24"/>
          </w:rPr>
          <w:delText>（Hill等，2020）</w:delText>
        </w:r>
      </w:del>
      <w:del w:id="153" w:author="羊凌玉" w:date="2023-07-31T22:32:12Z">
        <w:r>
          <w:rPr>
            <w:rFonts w:hint="default" w:ascii="Times New Roman" w:hAnsi="Times New Roman" w:eastAsia="楷体" w:cs="Times New Roman"/>
            <w:sz w:val="24"/>
            <w:szCs w:val="24"/>
          </w:rPr>
          <w:fldChar w:fldCharType="end"/>
        </w:r>
      </w:del>
      <w:del w:id="154" w:author="羊凌玉" w:date="2023-07-31T22:32:12Z">
        <w:r>
          <w:rPr>
            <w:rFonts w:hint="default" w:ascii="Times New Roman" w:hAnsi="Times New Roman" w:eastAsia="楷体" w:cs="Times New Roman"/>
            <w:sz w:val="24"/>
            <w:szCs w:val="24"/>
          </w:rPr>
          <w:delText>。2005年以来随着天然气开发和低渗透油藏提高采收率的需求，CO2强化采油技术快速发展。截至2020年底，我国在吉林、大庆、胜利、中原和延长油田共开展了7个规模化的CO2强化采油与封存项目，累计封存二氧化碳近500万吨</w:delText>
        </w:r>
      </w:del>
      <w:del w:id="155" w:author="羊凌玉" w:date="2023-07-31T22:32:12Z">
        <w:r>
          <w:rPr>
            <w:rFonts w:hint="default" w:ascii="Times New Roman" w:hAnsi="Times New Roman" w:eastAsia="楷体" w:cs="Times New Roman"/>
            <w:sz w:val="24"/>
            <w:szCs w:val="24"/>
          </w:rPr>
          <w:fldChar w:fldCharType="begin"/>
        </w:r>
      </w:del>
      <w:del w:id="156"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157" w:author="羊凌玉" w:date="2023-07-31T22:32:12Z">
        <w:r>
          <w:rPr>
            <w:rFonts w:hint="default" w:ascii="Times New Roman" w:hAnsi="Times New Roman" w:eastAsia="楷体" w:cs="Times New Roman"/>
            <w:sz w:val="24"/>
            <w:szCs w:val="24"/>
          </w:rPr>
          <w:fldChar w:fldCharType="separate"/>
        </w:r>
      </w:del>
      <w:del w:id="158" w:author="羊凌玉" w:date="2023-07-31T22:32:12Z">
        <w:r>
          <w:rPr>
            <w:rFonts w:hint="default" w:ascii="Times New Roman" w:hAnsi="Times New Roman" w:eastAsia="楷体" w:cs="Times New Roman"/>
            <w:sz w:val="24"/>
            <w:szCs w:val="24"/>
          </w:rPr>
          <w:delText>（中国21世纪议程管理中心，2022）</w:delText>
        </w:r>
      </w:del>
      <w:del w:id="159" w:author="羊凌玉" w:date="2023-07-31T22:32:12Z">
        <w:r>
          <w:rPr>
            <w:rFonts w:hint="default" w:ascii="Times New Roman" w:hAnsi="Times New Roman" w:eastAsia="楷体" w:cs="Times New Roman"/>
            <w:sz w:val="24"/>
            <w:szCs w:val="24"/>
          </w:rPr>
          <w:fldChar w:fldCharType="end"/>
        </w:r>
      </w:del>
      <w:del w:id="160" w:author="羊凌玉" w:date="2023-07-31T22:32:12Z">
        <w:r>
          <w:rPr>
            <w:rFonts w:hint="default" w:ascii="Times New Roman" w:hAnsi="Times New Roman" w:eastAsia="楷体" w:cs="Times New Roman"/>
            <w:sz w:val="24"/>
            <w:szCs w:val="24"/>
          </w:rPr>
          <w:delText>。CO2驱替煤层气在全球范围的总体研究水平处于先导示范与示范阶段，我国CO2强化煤层气开采技术处于技术研发与示范阶段</w:delText>
        </w:r>
      </w:del>
      <w:del w:id="161" w:author="羊凌玉" w:date="2023-07-31T22:32:12Z">
        <w:r>
          <w:rPr>
            <w:rFonts w:hint="default" w:ascii="Times New Roman" w:hAnsi="Times New Roman" w:eastAsia="楷体" w:cs="Times New Roman"/>
            <w:sz w:val="24"/>
            <w:szCs w:val="24"/>
          </w:rPr>
          <w:fldChar w:fldCharType="begin"/>
        </w:r>
      </w:del>
      <w:del w:id="162"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&lt;EndNote&gt;&lt;Cite&gt;&lt;Author&gt;中国21世纪议程管理中心&lt;/Author&gt;&lt;Year&gt;2014&lt;/Year&gt;&lt;RecNum&gt;112&lt;/RecNum&gt;&lt;DisplayText&gt;(中国21世纪议程管理中心, 2014)&lt;/DisplayText&gt;&lt;record&gt;&lt;rec-number&gt;112&lt;/rec-number&gt;&lt;foreign-keys&gt;&lt;key app="EN" db-id="t9xr0wsvpdtdx0e0pxrvsff059szx5ezrwpz" timestamp="1609831198"&gt;112&lt;/key&gt;&lt;/foreign-keys&gt;&lt;ref-type name="Book"&gt;6&lt;/ref-type&gt;&lt;contributors&gt;&lt;authors&gt;&lt;author&gt;&lt;style face="normal" font="default" charset="134" size="100%"&gt;中国21世纪议程管理中心&lt;/style&gt;&lt;/author&gt;&lt;/authors&gt;&lt;/contributors&gt;&lt;titles&gt;&lt;title&gt;中国二氧化碳利用技术评估报告&lt;/title&gt;&lt;/titles&gt;&lt;dates&gt;&lt;year&gt;2014&lt;/year&gt;&lt;/dates&gt;&lt;publisher&gt;&lt;style face="normal" font="default" charset="134" size="100%"&gt;科学出版社&lt;/style&gt;&lt;/publisher&gt;&lt;urls&gt;&lt;/urls&gt;&lt;/record&gt;&lt;/Cite&gt;&lt;/EndNote&gt;</w:delInstrText>
        </w:r>
      </w:del>
      <w:del w:id="163" w:author="羊凌玉" w:date="2023-07-31T22:32:12Z">
        <w:r>
          <w:rPr>
            <w:rFonts w:hint="default" w:ascii="Times New Roman" w:hAnsi="Times New Roman" w:eastAsia="楷体" w:cs="Times New Roman"/>
            <w:sz w:val="24"/>
            <w:szCs w:val="24"/>
          </w:rPr>
          <w:fldChar w:fldCharType="separate"/>
        </w:r>
      </w:del>
      <w:del w:id="164" w:author="羊凌玉" w:date="2023-07-31T22:32:12Z">
        <w:r>
          <w:rPr>
            <w:rFonts w:hint="default" w:ascii="Times New Roman" w:hAnsi="Times New Roman" w:eastAsia="楷体" w:cs="Times New Roman"/>
            <w:sz w:val="24"/>
            <w:szCs w:val="24"/>
          </w:rPr>
          <w:delText>（中国21世纪议程管理中心，2014）</w:delText>
        </w:r>
      </w:del>
      <w:del w:id="165" w:author="羊凌玉" w:date="2023-07-31T22:32:12Z">
        <w:r>
          <w:rPr>
            <w:rFonts w:hint="default" w:ascii="Times New Roman" w:hAnsi="Times New Roman" w:eastAsia="楷体" w:cs="Times New Roman"/>
            <w:sz w:val="24"/>
            <w:szCs w:val="24"/>
          </w:rPr>
          <w:fldChar w:fldCharType="end"/>
        </w:r>
      </w:del>
      <w:del w:id="166" w:author="羊凌玉" w:date="2023-07-31T22:32:12Z">
        <w:r>
          <w:rPr>
            <w:rFonts w:hint="default" w:ascii="Times New Roman" w:hAnsi="Times New Roman" w:eastAsia="楷体" w:cs="Times New Roman"/>
            <w:sz w:val="24"/>
            <w:szCs w:val="24"/>
          </w:rPr>
          <w:delText>。CO2强化天然气开采在匈牙利、荷兰、澳大利亚、德国等国家的气田进行了试验及应用（GCCSI，2022），但总体来说项目少、规模小，以试验为主。CO2强化地热开采美国、澳大利亚等国在近10年投入大量资金用于实践和开展示范工程，但在国内，CO2开采地热技术尚处于基础研究阶段，未有大规模的工程。CO2深部咸水开采技术在部分发达国家处于规模化工程应用阶段，国内尚处于研发与示范阶段。CO2地质封存技术在部分发达国家已经近完全成熟，美国、挪威、澳大利亚等已经达到规模化应用水平，我国尚处于研发示范阶段</w:delText>
        </w:r>
      </w:del>
      <w:del w:id="167" w:author="羊凌玉" w:date="2023-07-31T22:32:12Z">
        <w:r>
          <w:rPr>
            <w:rFonts w:hint="default" w:ascii="Times New Roman" w:hAnsi="Times New Roman" w:eastAsia="楷体" w:cs="Times New Roman"/>
            <w:sz w:val="24"/>
            <w:szCs w:val="24"/>
          </w:rPr>
          <w:fldChar w:fldCharType="begin"/>
        </w:r>
      </w:del>
      <w:del w:id="168" w:author="羊凌玉" w:date="2023-07-31T22:32:12Z">
        <w:r>
          <w:rPr>
            <w:rFonts w:hint="default" w:ascii="Times New Roman" w:hAnsi="Times New Roman" w:eastAsia="楷体" w:cs="Times New Roman"/>
            <w:sz w:val="24"/>
            <w:szCs w:val="24"/>
          </w:rPr>
          <w:delInstrText xml:space="preserve"> ADDIN EN.CITE &lt;EndNote&gt;&lt;Cite&gt;&lt;Author&gt;中国21世纪议程管理中心&lt;/Author&gt;&lt;Year&gt;2022&lt;/Year&gt;&lt;RecNum&gt;630&lt;/RecNum&gt;&lt;DisplayText&gt;(中国21世纪议程管理中心, 2022)&lt;/DisplayText&gt;&lt;record&gt;&lt;rec-number&gt;630&lt;/rec-number&gt;&lt;foreign-keys&gt;&lt;key app="EN" db-id="t9xr0wsvpdtdx0e0pxrvsff059szx5ezrwpz" timestamp="1650593362"&gt;630&lt;/key&gt;&lt;/foreign-keys&gt;&lt;ref-type name="Book"&gt;6&lt;/ref-type&gt;&lt;contributors&gt;&lt;authors&gt;&lt;author&gt;&lt;style face="normal" font="default" charset="134" size="100%"&gt;中国21世纪议程管理中心&lt;/style&gt;&lt;/author&gt;&lt;/authors&gt;&lt;/contributors&gt;&lt;titles&gt;&lt;title&gt;&lt;style face="normal" font="default" charset="134" size="100%"&gt;中国二氧化碳利用技术评估报告&lt;/style&gt;&lt;/title&gt;&lt;/titles&gt;&lt;dates&gt;&lt;year&gt;2022&lt;/year&gt;&lt;/dates&gt;&lt;publisher&gt;&lt;style face="normal" font="default" charset="134" size="100%"&gt;科学出版社&lt;/style&gt;&lt;/publisher&gt;&lt;urls&gt;&lt;/urls&gt;&lt;/record&gt;&lt;/Cite&gt;&lt;/EndNote&gt;</w:delInstrText>
        </w:r>
      </w:del>
      <w:del w:id="169" w:author="羊凌玉" w:date="2023-07-31T22:32:12Z">
        <w:r>
          <w:rPr>
            <w:rFonts w:hint="default" w:ascii="Times New Roman" w:hAnsi="Times New Roman" w:eastAsia="楷体" w:cs="Times New Roman"/>
            <w:sz w:val="24"/>
            <w:szCs w:val="24"/>
          </w:rPr>
          <w:fldChar w:fldCharType="separate"/>
        </w:r>
      </w:del>
      <w:del w:id="170" w:author="羊凌玉" w:date="2023-07-31T22:32:12Z">
        <w:r>
          <w:rPr>
            <w:rFonts w:hint="default" w:ascii="Times New Roman" w:hAnsi="Times New Roman" w:eastAsia="楷体" w:cs="Times New Roman"/>
            <w:sz w:val="24"/>
            <w:szCs w:val="24"/>
          </w:rPr>
          <w:delText>(中国21世纪议程管理中心, 2022)</w:delText>
        </w:r>
      </w:del>
      <w:del w:id="171" w:author="羊凌玉" w:date="2023-07-31T22:32:12Z">
        <w:r>
          <w:rPr>
            <w:rFonts w:hint="default" w:ascii="Times New Roman" w:hAnsi="Times New Roman" w:eastAsia="楷体" w:cs="Times New Roman"/>
            <w:sz w:val="24"/>
            <w:szCs w:val="24"/>
          </w:rPr>
          <w:fldChar w:fldCharType="end"/>
        </w:r>
      </w:del>
      <w:del w:id="172" w:author="羊凌玉" w:date="2023-07-31T22:32:12Z">
        <w:r>
          <w:rPr>
            <w:rFonts w:hint="default" w:ascii="Times New Roman" w:hAnsi="Times New Roman" w:eastAsia="楷体" w:cs="Times New Roman"/>
            <w:sz w:val="24"/>
            <w:szCs w:val="24"/>
          </w:rPr>
          <w:delText>，已经完成年十万t/a规模咸水层封存示范（无咸水开采），以及千吨级CO2驱水与封存先导试验。</w:delText>
        </w:r>
      </w:del>
    </w:p>
    <w:p>
      <w:pPr>
        <w:numPr>
          <w:ilvl w:val="0"/>
          <w:numId w:val="0"/>
        </w:numPr>
        <w:ind w:firstLine="480" w:firstLineChars="200"/>
        <w:rPr>
          <w:del w:id="173" w:author="羊凌玉" w:date="2023-07-31T22:32:12Z"/>
          <w:rFonts w:hint="default" w:ascii="Times New Roman" w:hAnsi="Times New Roman" w:eastAsia="楷体" w:cs="Times New Roman"/>
          <w:sz w:val="24"/>
          <w:szCs w:val="24"/>
        </w:rPr>
      </w:pPr>
    </w:p>
    <w:p>
      <w:pPr>
        <w:keepNext/>
        <w:keepLines/>
        <w:pageBreakBefore w:val="0"/>
        <w:widowControl w:val="0"/>
        <w:kinsoku/>
        <w:wordWrap/>
        <w:overflowPunct/>
        <w:topLinePunct w:val="0"/>
        <w:autoSpaceDE/>
        <w:autoSpaceDN/>
        <w:bidi w:val="0"/>
        <w:adjustRightInd/>
        <w:snapToGrid/>
        <w:spacing w:before="120" w:line="440" w:lineRule="exact"/>
        <w:ind w:firstLine="482" w:firstLineChars="200"/>
        <w:textAlignment w:val="auto"/>
        <w:outlineLvl w:val="2"/>
        <w:rPr>
          <w:rFonts w:hint="default" w:ascii="Times New Roman" w:hAnsi="Times New Roman" w:eastAsia="宋体" w:cs="Times New Roman"/>
          <w:b/>
          <w:bCs/>
          <w:sz w:val="24"/>
          <w:szCs w:val="24"/>
          <w:lang w:val="en-US" w:eastAsia="zh-CN"/>
        </w:rPr>
      </w:pPr>
      <w:del w:id="174" w:author="羊凌玉" w:date="2023-07-31T22:32:12Z">
        <w:r>
          <w:rPr>
            <w:rFonts w:hint="default" w:ascii="Times New Roman" w:hAnsi="Times New Roman" w:eastAsia="宋体" w:cs="Times New Roman"/>
            <w:b/>
            <w:bCs/>
            <w:sz w:val="24"/>
            <w:szCs w:val="24"/>
          </w:rPr>
          <w:delText>（</w:delText>
        </w:r>
      </w:del>
      <w:del w:id="175" w:author="羊凌玉" w:date="2023-07-31T22:32:12Z">
        <w:r>
          <w:rPr>
            <w:rFonts w:hint="default" w:ascii="Times New Roman" w:hAnsi="Times New Roman" w:eastAsia="宋体" w:cs="Times New Roman"/>
            <w:b/>
            <w:bCs/>
            <w:sz w:val="24"/>
            <w:szCs w:val="24"/>
            <w:lang w:val="en-US" w:eastAsia="zh-CN"/>
          </w:rPr>
          <w:delText>2</w:delText>
        </w:r>
      </w:del>
      <w:del w:id="176" w:author="羊凌玉" w:date="2023-07-31T22:32:12Z">
        <w:r>
          <w:rPr>
            <w:rFonts w:hint="default" w:ascii="Times New Roman" w:hAnsi="Times New Roman" w:eastAsia="宋体" w:cs="Times New Roman"/>
            <w:b/>
            <w:bCs/>
            <w:sz w:val="24"/>
            <w:szCs w:val="24"/>
          </w:rPr>
          <w:delText>）</w:delText>
        </w:r>
      </w:del>
      <w:del w:id="177" w:author="羊凌玉" w:date="2023-07-31T22:32:12Z">
        <w:r>
          <w:rPr>
            <w:rFonts w:hint="default" w:ascii="Times New Roman" w:hAnsi="Times New Roman" w:eastAsia="宋体" w:cs="Times New Roman"/>
            <w:b/>
            <w:bCs/>
            <w:sz w:val="24"/>
            <w:szCs w:val="24"/>
            <w:lang w:val="en-US" w:eastAsia="zh-CN"/>
          </w:rPr>
          <w:delText>国内外</w:delText>
        </w:r>
      </w:del>
      <w:del w:id="178" w:author="羊凌玉" w:date="2023-07-31T22:32:12Z">
        <w:r>
          <w:rPr>
            <w:rFonts w:hint="default" w:ascii="Times New Roman" w:hAnsi="Times New Roman" w:eastAsia="宋体" w:cs="Times New Roman"/>
            <w:b/>
            <w:bCs/>
            <w:sz w:val="24"/>
            <w:szCs w:val="24"/>
          </w:rPr>
          <w:delText>CCS</w:delText>
        </w:r>
      </w:del>
      <w:del w:id="179" w:author="羊凌玉" w:date="2023-07-31T22:32:12Z">
        <w:r>
          <w:rPr>
            <w:rFonts w:hint="default" w:ascii="Times New Roman" w:hAnsi="Times New Roman" w:eastAsia="宋体" w:cs="Times New Roman"/>
            <w:b/>
            <w:bCs/>
            <w:sz w:val="24"/>
            <w:szCs w:val="24"/>
            <w:lang w:val="en-US" w:eastAsia="zh-CN"/>
          </w:rPr>
          <w:delText>示范项目发展比较</w:delText>
        </w:r>
      </w:del>
      <w:ins w:id="180" w:author="羊凌玉" w:date="2023-07-31T22:32:08Z">
        <w:r>
          <w:rPr>
            <w:rFonts w:hint="default" w:ascii="Times New Roman" w:hAnsi="Times New Roman" w:cs="Times New Roman" w:eastAsiaTheme="minorEastAsia"/>
            <w:b w:val="0"/>
            <w:bCs w:val="0"/>
            <w:lang w:val="en-US" w:eastAsia="zh-CN"/>
          </w:rPr>
          <w:t>CCS技术在</w:t>
        </w:r>
      </w:ins>
      <w:ins w:id="181" w:author="羊凌玉" w:date="2023-07-31T22:32:19Z">
        <w:r>
          <w:rPr>
            <w:rFonts w:hint="eastAsia" w:cs="Times New Roman" w:eastAsiaTheme="minorEastAsia"/>
            <w:b w:val="0"/>
            <w:bCs w:val="0"/>
            <w:lang w:val="en-US" w:eastAsia="zh-CN"/>
          </w:rPr>
          <w:t>全球</w:t>
        </w:r>
      </w:ins>
      <w:ins w:id="182" w:author="羊凌玉" w:date="2023-07-31T22:32:08Z">
        <w:r>
          <w:rPr>
            <w:rFonts w:hint="default" w:ascii="Times New Roman" w:hAnsi="Times New Roman" w:cs="Times New Roman" w:eastAsiaTheme="minorEastAsia"/>
            <w:b w:val="0"/>
            <w:bCs w:val="0"/>
            <w:lang w:val="en-US" w:eastAsia="zh-CN"/>
          </w:rPr>
          <w:t>的应用与发展</w:t>
        </w:r>
      </w:ins>
      <w:ins w:id="183" w:author="羊凌玉" w:date="2023-07-31T22:32:08Z">
        <w:r>
          <w:rPr>
            <w:rFonts w:hint="default" w:ascii="Times New Roman" w:hAnsi="Times New Roman" w:cs="Times New Roman"/>
          </w:rPr>
          <w:commentReference w:id="1"/>
        </w:r>
      </w:ins>
    </w:p>
    <w:p>
      <w:pPr>
        <w:numPr>
          <w:ilvl w:val="0"/>
          <w:numId w:val="0"/>
        </w:num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全球CCS示范项目稳步发展，CCS主要应用在燃煤电厂和天然气加工领域，封存方式以EOR为主。截至2020年，全球大型CCS设施的数量达到51个(GCCSI, 2021; IEA, 2020)，其中13个项目的CO2排放源来自燃煤电厂，11个项目的CO2排放源来自天然气加工，其余CO2排放源还涉及化肥生产、酒精生产、氢气制备、煤化工和钢铁生产及水泥生产（GCCSI, 2022）。运行中的项目大多用于EOR和咸水层封存。全球CCS产业集群CO2封存利用类型以EOR为主，CO2运输类型以管道运输为主。CCS产业集群具有封存成本低、商业风险低等优点，成为CCS发展新方向和应对气候变化新手段（GCCSI, 2022），其中CO2封存利用类型包括EOR、枯竭油气田封存、咸水层封存、及混合类型；CO2运输方式包括管道运输、船运和车载运输。我国现有CCS示范项目主要分布在东北、华北和华东地区，大部分项目建设规模较小。</w:t>
      </w:r>
    </w:p>
    <w:p>
      <w:pPr>
        <w:numPr>
          <w:ilvl w:val="0"/>
          <w:numId w:val="0"/>
        </w:numPr>
        <w:ind w:firstLine="480" w:firstLineChars="200"/>
        <w:rPr>
          <w:rFonts w:hint="default" w:ascii="Times New Roman" w:hAnsi="Times New Roman" w:eastAsia="楷体" w:cs="Times New Roman"/>
          <w:sz w:val="24"/>
          <w:szCs w:val="24"/>
        </w:rPr>
      </w:pPr>
    </w:p>
    <w:p>
      <w:pPr>
        <w:keepNext/>
        <w:keepLines/>
        <w:pageBreakBefore w:val="0"/>
        <w:widowControl w:val="0"/>
        <w:kinsoku/>
        <w:wordWrap/>
        <w:overflowPunct/>
        <w:topLinePunct w:val="0"/>
        <w:autoSpaceDE/>
        <w:autoSpaceDN/>
        <w:bidi w:val="0"/>
        <w:adjustRightInd/>
        <w:snapToGrid/>
        <w:spacing w:before="120" w:line="440" w:lineRule="exact"/>
        <w:ind w:firstLine="482" w:firstLineChars="200"/>
        <w:textAlignment w:val="auto"/>
        <w:outlineLvl w:val="2"/>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w:t>
      </w:r>
      <w:del w:id="184" w:author="羊凌玉" w:date="2023-07-31T22:27:56Z">
        <w:r>
          <w:rPr>
            <w:rFonts w:hint="default" w:ascii="Times New Roman" w:hAnsi="Times New Roman" w:eastAsia="宋体" w:cs="Times New Roman"/>
            <w:b/>
            <w:bCs/>
            <w:sz w:val="24"/>
            <w:szCs w:val="24"/>
            <w:lang w:val="en-US" w:eastAsia="zh-CN"/>
          </w:rPr>
          <w:delText>3</w:delText>
        </w:r>
      </w:del>
      <w:ins w:id="185" w:author="羊凌玉" w:date="2023-07-31T22:27:56Z">
        <w:r>
          <w:rPr>
            <w:rFonts w:hint="eastAsia" w:cs="Times New Roman"/>
            <w:b/>
            <w:bCs/>
            <w:sz w:val="24"/>
            <w:szCs w:val="24"/>
            <w:lang w:val="en-US" w:eastAsia="zh-CN"/>
          </w:rPr>
          <w:t>2</w:t>
        </w:r>
      </w:ins>
      <w:r>
        <w:rPr>
          <w:rFonts w:hint="default" w:ascii="Times New Roman" w:hAnsi="Times New Roman" w:eastAsia="宋体" w:cs="Times New Roman"/>
          <w:b/>
          <w:bCs/>
          <w:sz w:val="24"/>
          <w:szCs w:val="24"/>
        </w:rPr>
        <w:t>）</w:t>
      </w:r>
      <w:ins w:id="186" w:author="羊凌玉" w:date="2023-07-31T22:31:43Z">
        <w:r>
          <w:rPr>
            <w:rFonts w:hint="eastAsia" w:cs="Times New Roman"/>
            <w:b/>
            <w:bCs/>
            <w:sz w:val="24"/>
            <w:szCs w:val="24"/>
            <w:lang w:val="en-US" w:eastAsia="zh-CN"/>
          </w:rPr>
          <w:t>中</w:t>
        </w:r>
      </w:ins>
      <w:r>
        <w:rPr>
          <w:rFonts w:hint="default" w:ascii="Times New Roman" w:hAnsi="Times New Roman" w:eastAsia="宋体" w:cs="Times New Roman"/>
          <w:b/>
          <w:bCs/>
          <w:sz w:val="24"/>
          <w:szCs w:val="24"/>
          <w:lang w:val="en-US" w:eastAsia="zh-CN"/>
        </w:rPr>
        <w:t>国</w:t>
      </w:r>
      <w:del w:id="187" w:author="羊凌玉" w:date="2023-07-31T22:32:27Z">
        <w:r>
          <w:rPr>
            <w:rFonts w:hint="default" w:ascii="Times New Roman" w:hAnsi="Times New Roman" w:eastAsia="宋体" w:cs="Times New Roman"/>
            <w:b/>
            <w:bCs/>
            <w:sz w:val="24"/>
            <w:szCs w:val="24"/>
            <w:lang w:val="en-US" w:eastAsia="zh-CN"/>
          </w:rPr>
          <w:delText>内外</w:delText>
        </w:r>
      </w:del>
      <w:del w:id="188" w:author="羊凌玉" w:date="2023-07-31T22:32:27Z">
        <w:r>
          <w:rPr>
            <w:rFonts w:hint="default" w:ascii="Times New Roman" w:hAnsi="Times New Roman" w:eastAsia="宋体" w:cs="Times New Roman"/>
            <w:b/>
            <w:bCs/>
            <w:sz w:val="24"/>
            <w:szCs w:val="24"/>
          </w:rPr>
          <w:delText>CCS</w:delText>
        </w:r>
      </w:del>
      <w:del w:id="189" w:author="羊凌玉" w:date="2023-07-31T22:32:27Z">
        <w:r>
          <w:rPr>
            <w:rFonts w:hint="default" w:ascii="Times New Roman" w:hAnsi="Times New Roman" w:eastAsia="宋体" w:cs="Times New Roman"/>
            <w:b/>
            <w:bCs/>
            <w:sz w:val="24"/>
            <w:szCs w:val="24"/>
            <w:lang w:val="en-US" w:eastAsia="zh-CN"/>
          </w:rPr>
          <w:delText>全流程成本比较</w:delText>
        </w:r>
      </w:del>
      <w:ins w:id="190" w:author="羊凌玉" w:date="2023-07-31T22:32:23Z">
        <w:r>
          <w:rPr>
            <w:rFonts w:hint="default" w:ascii="Times New Roman" w:hAnsi="Times New Roman" w:cs="Times New Roman" w:eastAsiaTheme="minorEastAsia"/>
            <w:b w:val="0"/>
            <w:bCs w:val="0"/>
            <w:lang w:val="en-US" w:eastAsia="zh-CN"/>
          </w:rPr>
          <w:t>CCS示范项目</w:t>
        </w:r>
      </w:ins>
      <w:ins w:id="191" w:author="羊凌玉" w:date="2023-07-31T22:32:37Z">
        <w:r>
          <w:rPr>
            <w:rFonts w:hint="eastAsia" w:cs="Times New Roman" w:eastAsiaTheme="minorEastAsia"/>
            <w:b w:val="0"/>
            <w:bCs w:val="0"/>
            <w:lang w:val="en-US" w:eastAsia="zh-CN"/>
          </w:rPr>
          <w:t>的</w:t>
        </w:r>
      </w:ins>
      <w:ins w:id="192" w:author="羊凌玉" w:date="2023-07-31T22:32:23Z">
        <w:r>
          <w:rPr>
            <w:rFonts w:hint="default" w:ascii="Times New Roman" w:hAnsi="Times New Roman" w:cs="Times New Roman" w:eastAsiaTheme="minorEastAsia"/>
            <w:b w:val="0"/>
            <w:bCs w:val="0"/>
            <w:lang w:val="en-US" w:eastAsia="zh-CN"/>
          </w:rPr>
          <w:t>发展</w:t>
        </w:r>
      </w:ins>
    </w:p>
    <w:p>
      <w:pPr>
        <w:numPr>
          <w:ilvl w:val="0"/>
          <w:numId w:val="0"/>
        </w:numPr>
        <w:ind w:firstLine="480" w:firstLineChars="200"/>
        <w:rPr>
          <w:rFonts w:hint="default" w:ascii="Times New Roman" w:hAnsi="Times New Roman" w:eastAsia="楷体" w:cs="Times New Roman"/>
          <w:sz w:val="24"/>
          <w:szCs w:val="24"/>
        </w:rPr>
      </w:pPr>
    </w:p>
    <w:p>
      <w:pPr>
        <w:numPr>
          <w:ilvl w:val="0"/>
          <w:numId w:val="0"/>
        </w:numPr>
        <w:ind w:firstLine="482" w:firstLineChars="200"/>
        <w:rPr>
          <w:rFonts w:hint="default" w:ascii="Times New Roman" w:hAnsi="Times New Roman" w:eastAsia="楷体" w:cs="Times New Roman"/>
          <w:sz w:val="24"/>
          <w:szCs w:val="24"/>
        </w:rPr>
      </w:pPr>
      <w:r>
        <w:rPr>
          <w:rFonts w:hint="default" w:ascii="Times New Roman" w:hAnsi="Times New Roman" w:eastAsia="楷体" w:cs="Times New Roman"/>
          <w:b/>
          <w:bCs/>
          <w:sz w:val="24"/>
          <w:szCs w:val="24"/>
        </w:rPr>
        <w:t>国外CCS成本约为90~270美元/tCO2当量，在温室气体减排技术中处于中高水平</w:t>
      </w:r>
      <w:r>
        <w:rPr>
          <w:rFonts w:hint="default" w:ascii="Times New Roman" w:hAnsi="Times New Roman" w:eastAsia="楷体" w:cs="Times New Roman"/>
          <w:b/>
          <w:bCs/>
          <w:sz w:val="24"/>
          <w:szCs w:val="24"/>
        </w:rPr>
        <w:fldChar w:fldCharType="begin"/>
      </w:r>
      <w:r>
        <w:rPr>
          <w:rFonts w:hint="default" w:ascii="Times New Roman" w:hAnsi="Times New Roman" w:eastAsia="楷体" w:cs="Times New Roman"/>
          <w:b/>
          <w:bCs/>
          <w:sz w:val="24"/>
          <w:szCs w:val="24"/>
        </w:rPr>
        <w:instrText xml:space="preserve"> ADDIN EN.CITE &lt;EndNote&gt;&lt;Cite&gt;&lt;Author&gt;IEA&lt;/Author&gt;&lt;Year&gt;2020&lt;/Year&gt;&lt;RecNum&gt;16201&lt;/RecNum&gt;&lt;DisplayText&gt;(IEA, 2020a)&lt;/DisplayText&gt;&lt;record&gt;&lt;rec-number&gt;16201&lt;/rec-number&gt;&lt;foreign-keys&gt;&lt;key app="EN" db-id="r9sxxst2j5wes0edt5s5f2f70ed2vxvtw505" timestamp="1667369429"&gt;16201&lt;/key&gt;&lt;/foreign-keys&gt;&lt;ref-type name="Report"&gt;27&lt;/ref-type&gt;&lt;contributors&gt;&lt;authors&gt;&lt;author&gt;IEA&lt;/author&gt;&lt;/authors&gt;&lt;/contributors&gt;&lt;titles&gt;&lt;title&gt;&lt;style face="normal" font="default" size="100%"&gt;CCUS in Clean Energy Transitions&lt;/style&gt;&lt;style face="normal" font="default" charset="134" size="100%"&gt;--Part of Energy Technology Perspectives&lt;/style&gt;&lt;/title&gt;&lt;/titles&gt;&lt;dates&gt;&lt;year&gt;2020&lt;/year&gt;&lt;/dates&gt;&lt;urls&gt;&lt;related-urls&gt;&lt;url&gt;https://www.iea.org/reports/ccus-in-clean-energy-transitions&lt;/url&gt;&lt;/related-urls&gt;&lt;/urls&gt;&lt;/record&gt;&lt;/Cite&gt;&lt;/EndNote&gt;</w:instrText>
      </w:r>
      <w:r>
        <w:rPr>
          <w:rFonts w:hint="default" w:ascii="Times New Roman" w:hAnsi="Times New Roman" w:eastAsia="楷体" w:cs="Times New Roman"/>
          <w:b/>
          <w:bCs/>
          <w:sz w:val="24"/>
          <w:szCs w:val="24"/>
        </w:rPr>
        <w:fldChar w:fldCharType="separate"/>
      </w:r>
      <w:r>
        <w:rPr>
          <w:rFonts w:hint="default" w:ascii="Times New Roman" w:hAnsi="Times New Roman" w:eastAsia="楷体" w:cs="Times New Roman"/>
          <w:b/>
          <w:bCs/>
          <w:sz w:val="24"/>
          <w:szCs w:val="24"/>
        </w:rPr>
        <w:t>(IEA, 2020a)</w:t>
      </w:r>
      <w:r>
        <w:rPr>
          <w:rFonts w:hint="default" w:ascii="Times New Roman" w:hAnsi="Times New Roman" w:eastAsia="楷体" w:cs="Times New Roman"/>
          <w:b/>
          <w:bCs/>
          <w:sz w:val="24"/>
          <w:szCs w:val="24"/>
        </w:rPr>
        <w:fldChar w:fldCharType="end"/>
      </w:r>
      <w:r>
        <w:rPr>
          <w:rFonts w:hint="default" w:ascii="Times New Roman" w:hAnsi="Times New Roman" w:eastAsia="楷体" w:cs="Times New Roman"/>
          <w:sz w:val="24"/>
          <w:szCs w:val="24"/>
        </w:rPr>
        <w:t>。</w:t>
      </w:r>
      <w:r>
        <w:rPr>
          <w:rFonts w:hint="default" w:ascii="Times New Roman" w:hAnsi="Times New Roman" w:eastAsia="楷体" w:cs="Times New Roman"/>
          <w:b/>
          <w:bCs/>
          <w:sz w:val="24"/>
          <w:szCs w:val="24"/>
        </w:rPr>
        <w:t>捕集成本占全流程CCS成本的70%以上</w:t>
      </w:r>
      <w:r>
        <w:rPr>
          <w:rFonts w:hint="default" w:ascii="Times New Roman" w:hAnsi="Times New Roman" w:eastAsia="楷体" w:cs="Times New Roman"/>
          <w:b/>
          <w:bCs/>
          <w:sz w:val="24"/>
          <w:szCs w:val="24"/>
        </w:rPr>
        <w:fldChar w:fldCharType="begin"/>
      </w:r>
      <w:r>
        <w:rPr>
          <w:rFonts w:hint="default" w:ascii="Times New Roman" w:hAnsi="Times New Roman" w:eastAsia="楷体" w:cs="Times New Roman"/>
          <w:b/>
          <w:bCs/>
          <w:sz w:val="24"/>
          <w:szCs w:val="24"/>
        </w:rPr>
        <w:instrText xml:space="preserve"> ADDIN EN.CITE &lt;EndNote&gt;&lt;Cite&gt;&lt;Author&gt;IPCC&lt;/Author&gt;&lt;Year&gt;2005&lt;/Year&gt;&lt;RecNum&gt;11058&lt;/RecNum&gt;&lt;DisplayText&gt;(IPCC, 2005)&lt;/DisplayText&gt;&lt;record&gt;&lt;rec-number&gt;11058&lt;/rec-number&gt;&lt;foreign-keys&gt;&lt;key app="EN" db-id="r9sxxst2j5wes0edt5s5f2f70ed2vxvtw505" timestamp="1550490891"&gt;11058&lt;/key&gt;&lt;/foreign-keys&gt;&lt;ref-type name="Report"&gt;27&lt;/ref-type&gt;&lt;contributors&gt;&lt;authors&gt;&lt;author&gt;IPCC&lt;/author&gt;&lt;/authors&gt;&lt;tertiary-authors&gt;&lt;author&gt;Cambridge University Press&lt;/author&gt;&lt;/tertiary-authors&gt;&lt;/contributors&gt;&lt;titles&gt;&lt;title&gt;Special report on carbon dioxide capture and storage. In: Metz, B., Davidson, O., de Coninck, H.C., Loos, M., Meyer, L.A. (eds.) Prepared by Working Group III of the Intergovernmental Panel on Climate Change&lt;/title&gt;&lt;/titles&gt;&lt;pages&gt;442&lt;/pages&gt;&lt;dates&gt;&lt;year&gt;2005&lt;/year&gt;&lt;/dates&gt;&lt;pub-location&gt;Cambridge and New York, NY&lt;/pub-location&gt;&lt;urls&gt;&lt;/urls&gt;&lt;/record&gt;&lt;/Cite&gt;&lt;/EndNote&gt;</w:instrText>
      </w:r>
      <w:r>
        <w:rPr>
          <w:rFonts w:hint="default" w:ascii="Times New Roman" w:hAnsi="Times New Roman" w:eastAsia="楷体" w:cs="Times New Roman"/>
          <w:b/>
          <w:bCs/>
          <w:sz w:val="24"/>
          <w:szCs w:val="24"/>
        </w:rPr>
        <w:fldChar w:fldCharType="separate"/>
      </w:r>
      <w:r>
        <w:rPr>
          <w:rFonts w:hint="default" w:ascii="Times New Roman" w:hAnsi="Times New Roman" w:eastAsia="楷体" w:cs="Times New Roman"/>
          <w:b/>
          <w:bCs/>
          <w:sz w:val="24"/>
          <w:szCs w:val="24"/>
        </w:rPr>
        <w:t>(IPCC, 2005)</w:t>
      </w:r>
      <w:r>
        <w:rPr>
          <w:rFonts w:hint="default" w:ascii="Times New Roman" w:hAnsi="Times New Roman" w:eastAsia="楷体" w:cs="Times New Roman"/>
          <w:b/>
          <w:bCs/>
          <w:sz w:val="24"/>
          <w:szCs w:val="24"/>
        </w:rPr>
        <w:fldChar w:fldCharType="end"/>
      </w:r>
      <w:r>
        <w:rPr>
          <w:rFonts w:hint="default" w:ascii="Times New Roman" w:hAnsi="Times New Roman" w:eastAsia="楷体" w:cs="Times New Roman"/>
          <w:sz w:val="24"/>
          <w:szCs w:val="24"/>
        </w:rPr>
        <w:t>，全球碳捕集与封存研究院GCCSI对全球典型示范项目的CO2捕集成本进行了分析，已建的设施中，捕集成本最高约为700元/t（108USD/t），最低约为390元/t（60 USD/t），拟建项目的捕集成本范围为227～293元/t（35～45 USD/t）</w:t>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ADDIN EN.CITE &lt;EndNote&gt;&lt;Cite&gt;&lt;Author&gt;GCCSI&lt;/Author&gt;&lt;Year&gt;2017&lt;/Year&gt;&lt;RecNum&gt;16202&lt;/RecNum&gt;&lt;DisplayText&gt;(GCCSI, 2017)&lt;/DisplayText&gt;&lt;record&gt;&lt;rec-number&gt;16202&lt;/rec-number&gt;&lt;foreign-keys&gt;&lt;key app="EN" db-id="r9sxxst2j5wes0edt5s5f2f70ed2vxvtw505" timestamp="1667369429"&gt;16202&lt;/key&gt;&lt;/foreign-keys&gt;&lt;ref-type name="Web Page"&gt;12&lt;/ref-type&gt;&lt;contributors&gt;&lt;authors&gt;&lt;author&gt;GCCSI&lt;/author&gt;&lt;/authors&gt;&lt;/contributors&gt;&lt;titles&gt;&lt;title&gt;Global Costs of Carbon Capture and Storage. 2017 Update&lt;/title&gt;&lt;/titles&gt;&lt;dates&gt;&lt;year&gt;2017&lt;/year&gt;&lt;/dates&gt;&lt;urls&gt;&lt;related-urls&gt;&lt;url&gt;&lt;style face="underline" font="default" size="100%"&gt;https://www.globalccsinstitute.com/archive/hub/publications/201688/global-ccs-cost-updatev4.pdf&lt;/style&gt;&lt;/url&gt;&lt;/related-urls&gt;&lt;/urls&gt;&lt;/record&gt;&lt;/Cite&gt;&lt;/EndNote&gt;</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(GCCSI, 2017)</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t>。生物质燃烧耦合 CCS 技术的 CO2避免成本（或净减排成本）总体最高，约 88~288 美元/t；生物质制乙醇耦合 CCS 技术的CO2避免成本亦较高，约 20~175 美元/t</w:t>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ADDIN EN.CITE &lt;EndNote&gt;&lt;Cite&gt;&lt;Author&gt;GCCSI&lt;/Author&gt;&lt;Year&gt;2020&lt;/Year&gt;&lt;RecNum&gt;13908&lt;/RecNum&gt;&lt;DisplayText&gt;(GCCSI, 2020)&lt;/DisplayText&gt;&lt;record&gt;&lt;rec-number&gt;13908&lt;/rec-number&gt;&lt;foreign-keys&gt;&lt;key app="EN" db-id="r9sxxst2j5wes0edt5s5f2f70ed2vxvtw505" timestamp="1616855771"&gt;13908&lt;/key&gt;&lt;/foreign-keys&gt;&lt;ref-type name="Report"&gt;27&lt;/ref-type&gt;&lt;contributors&gt;&lt;authors&gt;&lt;author&gt;GCCSI &lt;/author&gt;&lt;/authors&gt;&lt;/contributors&gt;&lt;titles&gt;&lt;title&gt;&lt;style face="normal" font="default" size="100%"&gt;Global&lt;/style&gt;&lt;style face="normal" font="default" charset="134" size="100%"&gt; &lt;/style&gt;&lt;style face="normal" font="default" size="100%"&gt;Status of CCS 2020: CCS is vital to achieve NET-ZERO&lt;/style&gt;&lt;/title&gt;&lt;/titles&gt;&lt;dates&gt;&lt;year&gt;2020&lt;/year&gt;&lt;/dates&gt;&lt;publisher&gt;Global CCS Institute&lt;/publisher&gt;&lt;urls&gt;&lt;related-urls&gt;&lt;url&gt;https://www.globalccsinstitute.com/wp-content/uploads/2020/11/Global-Status-of-CCS-Report-2020_FINAL.pdf&lt;/url&gt;&lt;/related-urls&gt;&lt;/urls&gt;&lt;/record&gt;&lt;/Cite&gt;&lt;/EndNote&gt;</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(GCCSI, 2020)</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t>。</w:t>
      </w:r>
      <w:r>
        <w:rPr>
          <w:rFonts w:hint="default" w:ascii="Times New Roman" w:hAnsi="Times New Roman" w:eastAsia="楷体" w:cs="Times New Roman"/>
          <w:sz w:val="24"/>
          <w:szCs w:val="24"/>
          <w:highlight w:val="lightGray"/>
        </w:rPr>
        <w:t>IEA估计，不同情景到2060年工业捕集成本下降30～40%，电力捕集成本下降约27～32%</w:t>
      </w:r>
      <w:r>
        <w:rPr>
          <w:rFonts w:hint="default" w:ascii="Times New Roman" w:hAnsi="Times New Roman" w:eastAsia="楷体" w:cs="Times New Roman"/>
          <w:sz w:val="24"/>
          <w:szCs w:val="24"/>
          <w:highlight w:val="lightGray"/>
        </w:rPr>
        <w:fldChar w:fldCharType="begin"/>
      </w:r>
      <w:r>
        <w:rPr>
          <w:rFonts w:hint="default" w:ascii="Times New Roman" w:hAnsi="Times New Roman" w:eastAsia="楷体" w:cs="Times New Roman"/>
          <w:sz w:val="24"/>
          <w:szCs w:val="24"/>
          <w:highlight w:val="lightGray"/>
        </w:rPr>
        <w:instrText xml:space="preserve"> ADDIN EN.CITE &lt;EndNote&gt;&lt;Cite&gt;&lt;Author&gt;IEA&lt;/Author&gt;&lt;Year&gt;2020&lt;/Year&gt;&lt;RecNum&gt;16201&lt;/RecNum&gt;&lt;DisplayText&gt;(IEA, 2020a)&lt;/DisplayText&gt;&lt;record&gt;&lt;rec-number&gt;16201&lt;/rec-number&gt;&lt;foreign-keys&gt;&lt;key app="EN" db-id="r9sxxst2j5wes0edt5s5f2f70ed2vxvtw505" timestamp="1667369429"&gt;16201&lt;/key&gt;&lt;/foreign-keys&gt;&lt;ref-type name="Report"&gt;27&lt;/ref-type&gt;&lt;contributors&gt;&lt;authors&gt;&lt;author&gt;IEA&lt;/author&gt;&lt;/authors&gt;&lt;/contributors&gt;&lt;titles&gt;&lt;title&gt;&lt;style face="normal" font="default" size="100%"&gt;CCUS in Clean Energy Transitions&lt;/style&gt;&lt;style face="normal" font="default" charset="134" size="100%"&gt;--Part of Energy Technology Perspectives&lt;/style&gt;&lt;/title&gt;&lt;/titles&gt;&lt;dates&gt;&lt;year&gt;2020&lt;/year&gt;&lt;/dates&gt;&lt;urls&gt;&lt;related-urls&gt;&lt;url&gt;https://www.iea.org/reports/ccus-in-clean-energy-transitions&lt;/url&gt;&lt;/related-urls&gt;&lt;/urls&gt;&lt;/record&gt;&lt;/Cite&gt;&lt;/EndNote&gt;</w:instrText>
      </w:r>
      <w:r>
        <w:rPr>
          <w:rFonts w:hint="default" w:ascii="Times New Roman" w:hAnsi="Times New Roman" w:eastAsia="楷体" w:cs="Times New Roman"/>
          <w:sz w:val="24"/>
          <w:szCs w:val="24"/>
          <w:highlight w:val="lightGray"/>
        </w:rPr>
        <w:fldChar w:fldCharType="separate"/>
      </w:r>
      <w:r>
        <w:rPr>
          <w:rFonts w:hint="default" w:ascii="Times New Roman" w:hAnsi="Times New Roman" w:eastAsia="楷体" w:cs="Times New Roman"/>
          <w:sz w:val="24"/>
          <w:szCs w:val="24"/>
          <w:highlight w:val="lightGray"/>
        </w:rPr>
        <w:t>(IEA, 2020a)</w:t>
      </w:r>
      <w:r>
        <w:rPr>
          <w:rFonts w:hint="default" w:ascii="Times New Roman" w:hAnsi="Times New Roman" w:eastAsia="楷体" w:cs="Times New Roman"/>
          <w:sz w:val="24"/>
          <w:szCs w:val="24"/>
          <w:highlight w:val="lightGray"/>
        </w:rPr>
        <w:fldChar w:fldCharType="end"/>
      </w:r>
      <w:r>
        <w:rPr>
          <w:rFonts w:hint="default" w:ascii="Times New Roman" w:hAnsi="Times New Roman" w:eastAsia="楷体" w:cs="Times New Roman"/>
          <w:sz w:val="24"/>
          <w:szCs w:val="24"/>
        </w:rPr>
        <w:t>。</w:t>
      </w:r>
    </w:p>
    <w:p>
      <w:pPr>
        <w:numPr>
          <w:ilvl w:val="0"/>
          <w:numId w:val="0"/>
        </w:numPr>
        <w:ind w:firstLine="480" w:firstLineChars="200"/>
        <w:rPr>
          <w:rFonts w:hint="default" w:ascii="Times New Roman" w:hAnsi="Times New Roman" w:cs="Times New Roman"/>
        </w:rPr>
      </w:pPr>
      <w:r>
        <w:rPr>
          <w:rFonts w:hint="default" w:ascii="Times New Roman" w:hAnsi="Times New Roman" w:eastAsia="楷体" w:cs="Times New Roman"/>
          <w:sz w:val="24"/>
          <w:szCs w:val="24"/>
        </w:rPr>
        <w:t>根据CCS路线图、2021评估报告与年度报告，当前我国CO2捕集成本为70~400元/吨CO2，</w:t>
      </w:r>
      <w:r>
        <w:rPr>
          <w:rFonts w:hint="default" w:ascii="Times New Roman" w:hAnsi="Times New Roman" w:eastAsia="楷体" w:cs="Times New Roman"/>
          <w:sz w:val="24"/>
          <w:szCs w:val="24"/>
          <w:highlight w:val="lightGray"/>
        </w:rPr>
        <w:t xml:space="preserve">预计2060年可下降至40~185元/吨CO2 </w:t>
      </w:r>
      <w:r>
        <w:rPr>
          <w:rFonts w:hint="default" w:ascii="Times New Roman" w:hAnsi="Times New Roman" w:eastAsia="楷体" w:cs="Times New Roman"/>
          <w:sz w:val="24"/>
          <w:szCs w:val="24"/>
          <w:highlight w:val="lightGray"/>
        </w:rPr>
        <w:fldChar w:fldCharType="begin"/>
      </w:r>
      <w:r>
        <w:rPr>
          <w:rFonts w:hint="default" w:ascii="Times New Roman" w:hAnsi="Times New Roman" w:eastAsia="楷体" w:cs="Times New Roman"/>
          <w:sz w:val="24"/>
          <w:szCs w:val="24"/>
          <w:highlight w:val="lightGray"/>
        </w:rPr>
        <w: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instrText>
      </w:r>
      <w:r>
        <w:rPr>
          <w:rFonts w:hint="default" w:ascii="Times New Roman" w:hAnsi="Times New Roman" w:eastAsia="楷体" w:cs="Times New Roman"/>
          <w:sz w:val="24"/>
          <w:szCs w:val="24"/>
          <w:highlight w:val="lightGray"/>
        </w:rPr>
        <w:fldChar w:fldCharType="separate"/>
      </w:r>
      <w:r>
        <w:rPr>
          <w:rFonts w:hint="default" w:ascii="Times New Roman" w:hAnsi="Times New Roman" w:eastAsia="楷体" w:cs="Times New Roman"/>
          <w:sz w:val="24"/>
          <w:szCs w:val="24"/>
          <w:highlight w:val="lightGray"/>
        </w:rPr>
        <w:t>(科学技术部社会发展科技司, 2019)</w:t>
      </w:r>
      <w:r>
        <w:rPr>
          <w:rFonts w:hint="default" w:ascii="Times New Roman" w:hAnsi="Times New Roman" w:eastAsia="楷体" w:cs="Times New Roman"/>
          <w:sz w:val="24"/>
          <w:szCs w:val="24"/>
          <w:highlight w:val="lightGray"/>
        </w:rPr>
        <w:fldChar w:fldCharType="end"/>
      </w:r>
      <w:r>
        <w:rPr>
          <w:rFonts w:hint="default" w:ascii="Times New Roman" w:hAnsi="Times New Roman" w:eastAsia="楷体" w:cs="Times New Roman"/>
          <w:sz w:val="24"/>
          <w:szCs w:val="24"/>
        </w:rPr>
        <w:t xml:space="preserve">。国内CO2输送主要采用罐车运输，成本约为0.9~1.4元/吨·km，吉林油田采用管道输送，输送距离约为20km，成本为0.3元/吨·km。受到运输规模、地质条件以及管道材质等诸多因素的影响，CO2管道运输成本可能高达1～4元/t.km </w:t>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ADDIN EN.CITE &lt;EndNote&gt;&lt;Cite&gt;&lt;Author&gt;Wei&lt;/Author&gt;&lt;Year&gt;2016&lt;/Year&gt;&lt;RecNum&gt;79&lt;/RecNum&gt;&lt;DisplayText&gt;(Wei et al., 2016)&lt;/DisplayText&gt;&lt;record&gt;&lt;rec-number&gt;79&lt;/rec-number&gt;&lt;foreign-keys&gt;&lt;key app="EN" db-id="t9xr0wsvpdtdx0e0pxrvsff059szx5ezrwpz" timestamp="1609830860"&gt;79&lt;/key&gt;&lt;/foreign-keys&gt;&lt;ref-type name="Journal Article"&gt;17&lt;/ref-type&gt;&lt;contributors&gt;&lt;authors&gt;&lt;author&gt;Wei, Ning&lt;/author&gt;&lt;author&gt;Li, Xiaochun&lt;/author&gt;&lt;author&gt;Wang, Qian&lt;/author&gt;&lt;author&gt;Gao, Shuai&lt;/author&gt;&lt;/authors&gt;&lt;/contributors&gt;&lt;titles&gt;&lt;title&gt;Budget-type techno-economic model for onshore CO 2 pipeline transportation in China&lt;/title&gt;&lt;secondary-title&gt;International Journal of Greenhouse Gas Control&lt;/secondary-title&gt;&lt;/titles&gt;&lt;periodical&gt;&lt;full-title&gt;International Journal of Greenhouse Gas Control&lt;/full-title&gt;&lt;/periodical&gt;&lt;pages&gt;176-192&lt;/pages&gt;&lt;volume&gt;51&lt;/volume&gt;&lt;dates&gt;&lt;year&gt;2016&lt;/year&gt;&lt;/dates&gt;&lt;urls&gt;&lt;/urls&gt;&lt;/record&gt;&lt;/Cite&gt;&lt;/EndNote&gt;</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(Wei et al., 2016)</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t>。</w:t>
      </w:r>
      <w:r>
        <w:rPr>
          <w:rFonts w:hint="default" w:ascii="Times New Roman" w:hAnsi="Times New Roman" w:eastAsia="楷体" w:cs="Times New Roman"/>
          <w:sz w:val="24"/>
          <w:szCs w:val="24"/>
          <w:highlight w:val="lightGray"/>
        </w:rPr>
        <w:t>到 2030年，建成具有单管200万t/a 输送能力的陆地长输管道，运输成本约为0.7元/t.km；至2060年，管道输送成本可降至0.4元/吨·km</w:t>
      </w:r>
      <w:r>
        <w:rPr>
          <w:rFonts w:hint="default" w:ascii="Times New Roman" w:hAnsi="Times New Roman" w:eastAsia="楷体" w:cs="Times New Roman"/>
          <w:sz w:val="24"/>
          <w:szCs w:val="24"/>
          <w:highlight w:val="lightGray"/>
        </w:rPr>
        <w:fldChar w:fldCharType="begin"/>
      </w:r>
      <w:r>
        <w:rPr>
          <w:rFonts w:hint="default" w:ascii="Times New Roman" w:hAnsi="Times New Roman" w:eastAsia="楷体" w:cs="Times New Roman"/>
          <w:sz w:val="24"/>
          <w:szCs w:val="24"/>
          <w:highlight w:val="lightGray"/>
        </w:rPr>
        <w: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instrText>
      </w:r>
      <w:r>
        <w:rPr>
          <w:rFonts w:hint="default" w:ascii="Times New Roman" w:hAnsi="Times New Roman" w:eastAsia="楷体" w:cs="Times New Roman"/>
          <w:sz w:val="24"/>
          <w:szCs w:val="24"/>
          <w:highlight w:val="lightGray"/>
        </w:rPr>
        <w:fldChar w:fldCharType="separate"/>
      </w:r>
      <w:r>
        <w:rPr>
          <w:rFonts w:hint="default" w:ascii="Times New Roman" w:hAnsi="Times New Roman" w:eastAsia="楷体" w:cs="Times New Roman"/>
          <w:sz w:val="24"/>
          <w:szCs w:val="24"/>
          <w:highlight w:val="lightGray"/>
        </w:rPr>
        <w:t>(科学技术部社会发展科技司, 2019)</w:t>
      </w:r>
      <w:r>
        <w:rPr>
          <w:rFonts w:hint="default" w:ascii="Times New Roman" w:hAnsi="Times New Roman" w:eastAsia="楷体" w:cs="Times New Roman"/>
          <w:sz w:val="24"/>
          <w:szCs w:val="24"/>
          <w:highlight w:val="lightGray"/>
        </w:rPr>
        <w:fldChar w:fldCharType="end"/>
      </w:r>
      <w:r>
        <w:rPr>
          <w:rFonts w:hint="default" w:ascii="Times New Roman" w:hAnsi="Times New Roman" w:eastAsia="楷体" w:cs="Times New Roman"/>
          <w:sz w:val="24"/>
          <w:szCs w:val="24"/>
          <w:highlight w:val="lightGray"/>
        </w:rPr>
        <w:t>。到2060年CCS成本下降66～80%</w:t>
      </w:r>
      <w:r>
        <w:rPr>
          <w:rFonts w:hint="default" w:ascii="Times New Roman" w:hAnsi="Times New Roman" w:eastAsia="楷体" w:cs="Times New Roman"/>
          <w:sz w:val="24"/>
          <w:szCs w:val="24"/>
          <w:highlight w:val="lightGray"/>
        </w:rPr>
        <w:fldChar w:fldCharType="begin"/>
      </w:r>
      <w:r>
        <w:rPr>
          <w:rFonts w:hint="default" w:ascii="Times New Roman" w:hAnsi="Times New Roman" w:eastAsia="楷体" w:cs="Times New Roman"/>
          <w:sz w:val="24"/>
          <w:szCs w:val="24"/>
          <w:highlight w:val="lightGray"/>
        </w:rPr>
        <w: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instrText>
      </w:r>
      <w:r>
        <w:rPr>
          <w:rFonts w:hint="default" w:ascii="Times New Roman" w:hAnsi="Times New Roman" w:eastAsia="楷体" w:cs="Times New Roman"/>
          <w:sz w:val="24"/>
          <w:szCs w:val="24"/>
          <w:highlight w:val="lightGray"/>
        </w:rPr>
        <w:fldChar w:fldCharType="separate"/>
      </w:r>
      <w:r>
        <w:rPr>
          <w:rFonts w:hint="default" w:ascii="Times New Roman" w:hAnsi="Times New Roman" w:eastAsia="楷体" w:cs="Times New Roman"/>
          <w:sz w:val="24"/>
          <w:szCs w:val="24"/>
          <w:highlight w:val="lightGray"/>
        </w:rPr>
        <w:t>(科学技术部社会发展科技司, 2019)</w:t>
      </w:r>
      <w:r>
        <w:rPr>
          <w:rFonts w:hint="default" w:ascii="Times New Roman" w:hAnsi="Times New Roman" w:eastAsia="楷体" w:cs="Times New Roman"/>
          <w:sz w:val="24"/>
          <w:szCs w:val="24"/>
          <w:highlight w:val="lightGray"/>
        </w:rPr>
        <w:fldChar w:fldCharType="end"/>
      </w:r>
      <w:r>
        <w:rPr>
          <w:rFonts w:hint="default" w:ascii="Times New Roman" w:hAnsi="Times New Roman" w:eastAsia="楷体" w:cs="Times New Roman"/>
          <w:sz w:val="24"/>
          <w:szCs w:val="24"/>
          <w:highlight w:val="lightGray"/>
        </w:rPr>
        <w:t xml:space="preserve"> </w:t>
      </w:r>
      <w:r>
        <w:rPr>
          <w:rFonts w:hint="default" w:ascii="Times New Roman" w:hAnsi="Times New Roman" w:eastAsia="楷体" w:cs="Times New Roman"/>
          <w:sz w:val="24"/>
          <w:szCs w:val="24"/>
          <w:highlight w:val="lightGray"/>
        </w:rPr>
        <w:fldChar w:fldCharType="begin">
          <w:fldData xml:space="preserve">PEVuZE5vdGU+PENpdGU+PEF1dGhvcj7olKHljZrls7A8L0F1dGhvcj48WWVhcj4yMDIxPC9ZZWFy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</w:fldData>
        </w:fldChar>
      </w:r>
      <w:r>
        <w:rPr>
          <w:rFonts w:hint="default" w:ascii="Times New Roman" w:hAnsi="Times New Roman" w:eastAsia="楷体" w:cs="Times New Roman"/>
          <w:sz w:val="24"/>
          <w:szCs w:val="24"/>
          <w:highlight w:val="lightGray"/>
        </w:rPr>
        <w:instrText xml:space="preserve"> ADDIN EN.CITE </w:instrText>
      </w:r>
      <w:r>
        <w:rPr>
          <w:rFonts w:hint="default" w:ascii="Times New Roman" w:hAnsi="Times New Roman" w:eastAsia="楷体" w:cs="Times New Roman"/>
          <w:sz w:val="24"/>
          <w:szCs w:val="24"/>
          <w:highlight w:val="lightGray"/>
        </w:rPr>
        <w:fldChar w:fldCharType="begin">
          <w:fldData xml:space="preserve">PEVuZE5vdGU+PENpdGU+PEF1dGhvcj7olKHljZrls7A8L0F1dGhvcj48WWVhcj4yMDIxPC9ZZWFy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</w:fldData>
        </w:fldChar>
      </w:r>
      <w:r>
        <w:rPr>
          <w:rFonts w:hint="default" w:ascii="Times New Roman" w:hAnsi="Times New Roman" w:eastAsia="楷体" w:cs="Times New Roman"/>
          <w:sz w:val="24"/>
          <w:szCs w:val="24"/>
          <w:highlight w:val="lightGray"/>
        </w:rPr>
        <w:instrText xml:space="preserve"> ADDIN EN.CITE.DATA </w:instrText>
      </w:r>
      <w:r>
        <w:rPr>
          <w:rFonts w:hint="default" w:ascii="Times New Roman" w:hAnsi="Times New Roman" w:eastAsia="楷体" w:cs="Times New Roman"/>
          <w:sz w:val="24"/>
          <w:szCs w:val="24"/>
          <w:highlight w:val="lightGray"/>
        </w:rPr>
        <w:fldChar w:fldCharType="end"/>
      </w:r>
      <w:r>
        <w:rPr>
          <w:rFonts w:hint="default" w:ascii="Times New Roman" w:hAnsi="Times New Roman" w:eastAsia="楷体" w:cs="Times New Roman"/>
          <w:sz w:val="24"/>
          <w:szCs w:val="24"/>
          <w:highlight w:val="lightGray"/>
        </w:rPr>
        <w:fldChar w:fldCharType="separate"/>
      </w:r>
      <w:r>
        <w:rPr>
          <w:rFonts w:hint="default" w:ascii="Times New Roman" w:hAnsi="Times New Roman" w:eastAsia="楷体" w:cs="Times New Roman"/>
          <w:sz w:val="24"/>
          <w:szCs w:val="24"/>
          <w:highlight w:val="lightGray"/>
        </w:rPr>
        <w:t>(蔡博峰, 2021 , ADB, 2015)</w:t>
      </w:r>
      <w:r>
        <w:rPr>
          <w:rFonts w:hint="default" w:ascii="Times New Roman" w:hAnsi="Times New Roman" w:eastAsia="楷体" w:cs="Times New Roman"/>
          <w:sz w:val="24"/>
          <w:szCs w:val="24"/>
          <w:highlight w:val="lightGray"/>
        </w:rPr>
        <w:fldChar w:fldCharType="end"/>
      </w:r>
      <w:r>
        <w:rPr>
          <w:rFonts w:hint="default" w:ascii="Times New Roman" w:hAnsi="Times New Roman" w:eastAsia="楷体" w:cs="Times New Roman"/>
          <w:sz w:val="24"/>
          <w:szCs w:val="24"/>
        </w:rPr>
        <w:t>。</w:t>
      </w:r>
      <w:r>
        <w:rPr>
          <w:rFonts w:hint="default" w:ascii="Times New Roman" w:hAnsi="Times New Roman" w:cs="Times New Roman"/>
        </w:rPr>
        <w:commentReference w:id="2"/>
      </w:r>
    </w:p>
    <w:p>
      <w:pPr>
        <w:ind w:firstLine="482"/>
        <w:rPr>
          <w:rFonts w:hint="default" w:ascii="Times New Roman" w:hAnsi="Times New Roman" w:cs="Times New Roman"/>
        </w:rPr>
      </w:pPr>
    </w:p>
    <w:p>
      <w:pPr>
        <w:ind w:firstLine="482"/>
        <w:rPr>
          <w:ins w:id="193" w:author="羊凌玉" w:date="2023-07-31T22:37:41Z"/>
          <w:rFonts w:hint="default" w:ascii="Times New Roman" w:hAnsi="Times New Roman" w:eastAsia="宋体" w:cs="Times New Roman"/>
          <w:lang w:val="en-US" w:eastAsia="zh-CN"/>
        </w:rPr>
      </w:pPr>
    </w:p>
    <w:p>
      <w:pPr>
        <w:ind w:firstLine="482"/>
        <w:rPr>
          <w:ins w:id="194" w:author="羊凌玉" w:date="2023-07-31T22:37:42Z"/>
          <w:rFonts w:hint="default" w:ascii="Times New Roman" w:hAnsi="Times New Roman" w:eastAsia="宋体" w:cs="Times New Roman"/>
          <w:lang w:val="en-US" w:eastAsia="zh-CN"/>
        </w:rPr>
      </w:pPr>
    </w:p>
    <w:p>
      <w:pPr>
        <w:ind w:firstLine="482"/>
        <w:rPr>
          <w:rFonts w:hint="default" w:ascii="Times New Roman" w:hAnsi="Times New Roman" w:eastAsia="宋体" w:cs="Times New Roman"/>
          <w:lang w:val="en-US" w:eastAsia="zh-CN"/>
        </w:rPr>
      </w:pPr>
    </w:p>
    <w:p>
      <w:pPr>
        <w:spacing w:line="440" w:lineRule="exact"/>
        <w:ind w:firstLine="482" w:firstLineChars="200"/>
        <w:rPr>
          <w:rFonts w:hint="default" w:ascii="Times New Roman" w:hAnsi="Times New Roman" w:eastAsia="楷体" w:cs="Times New Roman"/>
          <w:b/>
          <w:sz w:val="24"/>
          <w:szCs w:val="24"/>
        </w:rPr>
      </w:pPr>
    </w:p>
    <w:p>
      <w:pPr>
        <w:keepNext w:val="0"/>
        <w:keepLines w:val="0"/>
        <w:pageBreakBefore w:val="0"/>
        <w:widowControl w:val="0"/>
        <w:numPr>
          <w:ilvl w:val="1"/>
          <w:numId w:val="8"/>
        </w:numPr>
        <w:kinsoku/>
        <w:wordWrap/>
        <w:overflowPunct/>
        <w:topLinePunct w:val="0"/>
        <w:autoSpaceDE/>
        <w:autoSpaceDN/>
        <w:bidi w:val="0"/>
        <w:adjustRightInd/>
        <w:snapToGrid/>
        <w:spacing w:before="120" w:line="440" w:lineRule="exact"/>
        <w:textAlignment w:val="auto"/>
        <w:outlineLvl w:val="1"/>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 xml:space="preserve"> CCS技术未来</w:t>
      </w:r>
      <w:del w:id="195" w:author="羊凌玉" w:date="2023-07-31T22:38:06Z">
        <w:r>
          <w:rPr>
            <w:rFonts w:hint="default" w:ascii="Times New Roman" w:hAnsi="Times New Roman" w:eastAsia="宋体" w:cs="Times New Roman"/>
            <w:b/>
            <w:bCs/>
            <w:sz w:val="24"/>
            <w:szCs w:val="28"/>
            <w:lang w:val="en-US" w:eastAsia="zh-CN"/>
          </w:rPr>
          <w:delText>发展路径</w:delText>
        </w:r>
      </w:del>
      <w:del w:id="196" w:author="羊凌玉" w:date="2023-07-31T22:38:06Z">
        <w:r>
          <w:rPr>
            <w:rFonts w:hint="default" w:cs="Times New Roman"/>
            <w:b/>
            <w:bCs/>
            <w:sz w:val="24"/>
            <w:szCs w:val="28"/>
            <w:lang w:val="en-US" w:eastAsia="zh-CN"/>
          </w:rPr>
          <w:delText>和</w:delText>
        </w:r>
      </w:del>
      <w:ins w:id="197" w:author="羊凌玉" w:date="2023-07-31T22:38:20Z">
        <w:r>
          <w:rPr>
            <w:rFonts w:hint="eastAsia" w:cs="Times New Roman"/>
            <w:b/>
            <w:bCs/>
            <w:sz w:val="24"/>
            <w:szCs w:val="28"/>
            <w:lang w:val="en-US" w:eastAsia="zh-CN"/>
          </w:rPr>
          <w:t>减排</w:t>
        </w:r>
      </w:ins>
      <w:ins w:id="198" w:author="羊凌玉" w:date="2023-07-31T22:38:10Z">
        <w:r>
          <w:rPr>
            <w:rFonts w:hint="eastAsia" w:cs="Times New Roman"/>
            <w:b/>
            <w:bCs/>
            <w:sz w:val="24"/>
            <w:szCs w:val="28"/>
            <w:lang w:val="en-US" w:eastAsia="zh-CN"/>
          </w:rPr>
          <w:t>潜力</w:t>
        </w:r>
      </w:ins>
      <w:ins w:id="199" w:author="羊凌玉" w:date="2023-07-31T22:38:41Z">
        <w:r>
          <w:rPr>
            <w:rFonts w:hint="eastAsia" w:cs="Times New Roman"/>
            <w:b/>
            <w:bCs/>
            <w:sz w:val="24"/>
            <w:szCs w:val="28"/>
            <w:lang w:val="en-US" w:eastAsia="zh-CN"/>
          </w:rPr>
          <w:t>、</w:t>
        </w:r>
      </w:ins>
      <w:ins w:id="200" w:author="羊凌玉" w:date="2023-07-31T22:38:44Z">
        <w:r>
          <w:rPr>
            <w:rFonts w:hint="eastAsia" w:cs="Times New Roman"/>
            <w:b/>
            <w:bCs/>
            <w:sz w:val="24"/>
            <w:szCs w:val="28"/>
            <w:lang w:val="en-US" w:eastAsia="zh-CN"/>
          </w:rPr>
          <w:t>发展</w:t>
        </w:r>
      </w:ins>
      <w:ins w:id="201" w:author="羊凌玉" w:date="2023-07-31T22:38:46Z">
        <w:r>
          <w:rPr>
            <w:rFonts w:hint="eastAsia" w:cs="Times New Roman"/>
            <w:b/>
            <w:bCs/>
            <w:sz w:val="24"/>
            <w:szCs w:val="28"/>
            <w:lang w:val="en-US" w:eastAsia="zh-CN"/>
          </w:rPr>
          <w:t>路径</w:t>
        </w:r>
      </w:ins>
      <w:ins w:id="202" w:author="羊凌玉" w:date="2023-07-31T22:38:12Z">
        <w:r>
          <w:rPr>
            <w:rFonts w:hint="eastAsia" w:cs="Times New Roman"/>
            <w:b/>
            <w:bCs/>
            <w:sz w:val="24"/>
            <w:szCs w:val="28"/>
            <w:lang w:val="en-US" w:eastAsia="zh-CN"/>
          </w:rPr>
          <w:t>与</w:t>
        </w:r>
      </w:ins>
      <w:ins w:id="203" w:author="羊凌玉" w:date="2023-07-31T22:38:16Z">
        <w:r>
          <w:rPr>
            <w:rFonts w:hint="eastAsia" w:cs="Times New Roman"/>
            <w:b/>
            <w:bCs/>
            <w:sz w:val="24"/>
            <w:szCs w:val="28"/>
            <w:lang w:val="en-US" w:eastAsia="zh-CN"/>
          </w:rPr>
          <w:t>减排</w:t>
        </w:r>
      </w:ins>
      <w:ins w:id="204" w:author="羊凌玉" w:date="2023-07-31T22:38:17Z">
        <w:r>
          <w:rPr>
            <w:rFonts w:hint="eastAsia" w:cs="Times New Roman"/>
            <w:b/>
            <w:bCs/>
            <w:sz w:val="24"/>
            <w:szCs w:val="28"/>
            <w:lang w:val="en-US" w:eastAsia="zh-CN"/>
          </w:rPr>
          <w:t>成本</w:t>
        </w:r>
      </w:ins>
      <w:del w:id="205" w:author="羊凌玉" w:date="2023-07-31T22:38:50Z">
        <w:r>
          <w:rPr>
            <w:rFonts w:hint="eastAsia" w:cs="Times New Roman"/>
            <w:b/>
            <w:bCs/>
            <w:sz w:val="24"/>
            <w:szCs w:val="28"/>
            <w:lang w:val="en-US" w:eastAsia="zh-CN"/>
          </w:rPr>
          <w:delText>规模</w:delText>
        </w:r>
      </w:del>
      <w:r>
        <w:rPr>
          <w:rFonts w:hint="default" w:ascii="Times New Roman" w:hAnsi="Times New Roman" w:eastAsia="宋体" w:cs="Times New Roman"/>
          <w:b/>
          <w:bCs/>
          <w:sz w:val="24"/>
          <w:szCs w:val="28"/>
          <w:lang w:val="en-US" w:eastAsia="zh-CN"/>
        </w:rPr>
        <w:t>研究</w:t>
      </w:r>
      <w:r>
        <w:commentReference w:id="3"/>
      </w:r>
      <w:r>
        <w:rPr>
          <w:rFonts w:hint="default" w:ascii="Times New Roman" w:hAnsi="Times New Roman" w:eastAsia="宋体" w:cs="Times New Roman"/>
          <w:b/>
          <w:bCs/>
        </w:rPr>
        <w:commentReference w:id="4"/>
      </w:r>
    </w:p>
    <w:p>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rPr>
          <w:ins w:id="206" w:author="羊凌玉" w:date="2023-07-31T22:37:26Z"/>
          <w:rFonts w:hint="default" w:ascii="Times New Roman" w:hAnsi="Times New Roman" w:eastAsia="宋体" w:cs="Times New Roman"/>
          <w:b/>
          <w:bCs/>
          <w:sz w:val="24"/>
          <w:szCs w:val="24"/>
          <w:lang w:val="en-US" w:eastAsia="zh-CN"/>
        </w:rPr>
      </w:pPr>
      <w:ins w:id="207" w:author="羊凌玉" w:date="2023-07-29T22:35:42Z">
        <w:r>
          <w:rPr>
            <w:rFonts w:hint="eastAsia" w:cs="Times New Roman"/>
            <w:b/>
            <w:bCs/>
            <w:sz w:val="24"/>
            <w:szCs w:val="24"/>
            <w:lang w:val="en-US" w:eastAsia="zh-CN"/>
          </w:rPr>
          <w:t>CCS</w:t>
        </w:r>
      </w:ins>
      <w:ins w:id="208" w:author="羊凌玉" w:date="2023-07-31T22:37:11Z">
        <w:r>
          <w:rPr>
            <w:rFonts w:hint="eastAsia" w:cs="Times New Roman"/>
            <w:b/>
            <w:bCs/>
            <w:sz w:val="24"/>
            <w:szCs w:val="24"/>
            <w:lang w:val="en-US" w:eastAsia="zh-CN"/>
          </w:rPr>
          <w:t>技术</w:t>
        </w:r>
      </w:ins>
      <w:ins w:id="209" w:author="羊凌玉" w:date="2023-07-31T22:37:13Z">
        <w:r>
          <w:rPr>
            <w:rFonts w:hint="eastAsia" w:cs="Times New Roman"/>
            <w:b/>
            <w:bCs/>
            <w:sz w:val="24"/>
            <w:szCs w:val="24"/>
            <w:lang w:val="en-US" w:eastAsia="zh-CN"/>
          </w:rPr>
          <w:t>未来</w:t>
        </w:r>
      </w:ins>
      <w:ins w:id="210" w:author="羊凌玉" w:date="2023-07-31T22:37:15Z">
        <w:r>
          <w:rPr>
            <w:rFonts w:hint="eastAsia" w:cs="Times New Roman"/>
            <w:b/>
            <w:bCs/>
            <w:sz w:val="24"/>
            <w:szCs w:val="24"/>
            <w:lang w:val="en-US" w:eastAsia="zh-CN"/>
          </w:rPr>
          <w:t>减排</w:t>
        </w:r>
      </w:ins>
      <w:ins w:id="211" w:author="羊凌玉" w:date="2023-07-31T22:37:17Z">
        <w:r>
          <w:rPr>
            <w:rFonts w:hint="eastAsia" w:cs="Times New Roman"/>
            <w:b/>
            <w:bCs/>
            <w:sz w:val="24"/>
            <w:szCs w:val="24"/>
            <w:lang w:val="en-US" w:eastAsia="zh-CN"/>
          </w:rPr>
          <w:t>潜力与</w:t>
        </w:r>
      </w:ins>
      <w:ins w:id="212" w:author="羊凌玉" w:date="2023-07-31T22:37:19Z">
        <w:r>
          <w:rPr>
            <w:rFonts w:hint="eastAsia" w:cs="Times New Roman"/>
            <w:b/>
            <w:bCs/>
            <w:sz w:val="24"/>
            <w:szCs w:val="24"/>
            <w:lang w:val="en-US" w:eastAsia="zh-CN"/>
          </w:rPr>
          <w:t>发展路径</w:t>
        </w:r>
      </w:ins>
      <w:ins w:id="213" w:author="羊凌玉" w:date="2023-07-31T23:30:53Z">
        <w:r>
          <w:rPr>
            <w:rFonts w:hint="eastAsia" w:cs="Times New Roman"/>
            <w:b/>
            <w:bCs/>
            <w:sz w:val="24"/>
            <w:szCs w:val="24"/>
            <w:lang w:val="en-US" w:eastAsia="zh-CN"/>
          </w:rPr>
          <w:t>预测</w:t>
        </w:r>
      </w:ins>
      <w:ins w:id="214" w:author="羊凌玉" w:date="2023-07-31T22:37:20Z">
        <w:r>
          <w:rPr>
            <w:rFonts w:hint="eastAsia" w:cs="Times New Roman"/>
            <w:b/>
            <w:bCs/>
            <w:sz w:val="24"/>
            <w:szCs w:val="24"/>
            <w:lang w:val="en-US" w:eastAsia="zh-CN"/>
          </w:rPr>
          <w:t>研究</w:t>
        </w:r>
      </w:ins>
    </w:p>
    <w:p>
      <w:pPr>
        <w:numPr>
          <w:ilvl w:val="0"/>
          <w:numId w:val="0"/>
        </w:numPr>
        <w:ind w:firstLine="480" w:firstLineChars="200"/>
        <w:rPr>
          <w:ins w:id="215" w:author="羊凌玉" w:date="2023-07-31T22:45:19Z"/>
          <w:rFonts w:hint="default" w:ascii="Times New Roman" w:hAnsi="Times New Roman" w:eastAsia="楷体" w:cs="Times New Roman"/>
          <w:sz w:val="24"/>
          <w:szCs w:val="24"/>
        </w:rPr>
      </w:pPr>
      <w:r>
        <w:commentReference w:id="5"/>
      </w:r>
      <w:ins w:id="216" w:author="羊凌玉" w:date="2023-07-31T22:45:19Z">
        <w:r>
          <w:rPr>
            <w:rFonts w:hint="default" w:ascii="Times New Roman" w:hAnsi="Times New Roman" w:eastAsia="楷体" w:cs="Times New Roman"/>
            <w:b/>
            <w:bCs/>
            <w:sz w:val="24"/>
            <w:szCs w:val="24"/>
          </w:rPr>
          <w:t>在全球层面，目前已有较多研究对BECCS技术的未来发展路径和规模进行了探讨。当前研究普遍认为，BECCS技术将于2030-2040年间开始大规模发展，且将成为未来全球负碳排放的重要来源，然而不同研究所得到的发展路径与规模存在较大差异</w:t>
        </w:r>
      </w:ins>
      <w:ins w:id="217" w:author="羊凌玉" w:date="2023-07-31T22:45:19Z">
        <w:r>
          <w:rPr>
            <w:rFonts w:hint="default" w:ascii="Times New Roman" w:hAnsi="Times New Roman" w:eastAsia="楷体" w:cs="Times New Roman"/>
            <w:b/>
            <w:bCs/>
            <w:sz w:val="24"/>
            <w:szCs w:val="24"/>
            <w:lang w:eastAsia="zh-CN"/>
          </w:rPr>
          <w:t>。</w:t>
        </w:r>
      </w:ins>
      <w:ins w:id="218" w:author="羊凌玉" w:date="2023-07-31T22:45:19Z">
        <w:r>
          <w:rPr>
            <w:rFonts w:hint="default" w:ascii="Times New Roman" w:hAnsi="Times New Roman" w:eastAsia="楷体" w:cs="Times New Roman"/>
            <w:sz w:val="24"/>
            <w:szCs w:val="24"/>
            <w:lang w:eastAsia="zh-CN"/>
          </w:rPr>
          <w:t>Azar等[62]从能否短暂超过温升目标（即Overshoot）的角度探讨了全球2℃和1.5℃目标下BECCS技术的发展，发现在保持温升不高于2℃和允许短暂超过1.5℃的两个情景中，BECCS将于2040年左右开始被大规模应用。“1.5℃特别报告”中提出了实现全球1.5℃目标的四种减排模式，在资源能源消耗最高、碳排放量最高的模式下，大约从2030年就需要大规模发展BECCS技术[63]。Kriegler等[64]的研究讨论了不同碳预算下以BECCS为代表的负排放技术的部署规模差异。通过模型模拟发现，如果2016-2100年的全球二氧化碳排放预算在5500-6500亿吨范围内，实现1.5℃目标无法离开NET的部署；如果碳预算低于5500亿吨，则NET贡献的负排放量必须在2040年、2050年依次超过40亿吨和100亿吨。此外，近年来也涌现出一些文献比较和模型比较研究。例如，Minx等[14]通过文献综述总结了当前研究中预估的未来全球BECCS技术发展规模的范围：2050年的二氧化碳捕集量为24-110亿吨，2100年的捕集量为110-697亿吨，2100年前的累积负排放量为1000-11700亿吨。斯坦福大学能源建模论坛的EMF-33项目对11个IAM模拟的全球2℃目标下BECCS的发展路径及规模进行了汇总（图2.1），发现大部分模型中BECCS技术开始部署的时间在2030-2050年间，2060年的二氧化碳捕集量范围为50-160亿吨，2100年时将达到80-260亿吨[65]。此外，不同IAM模型所得到的模拟结果差异很大，且差距随着模拟时间的延长而扩大。</w:t>
        </w:r>
      </w:ins>
      <w:ins w:id="219" w:author="羊凌玉" w:date="2023-07-31T22:45:19Z">
        <w:r>
          <w:rPr>
            <w:rFonts w:hint="default" w:ascii="Times New Roman" w:hAnsi="Times New Roman" w:eastAsia="楷体" w:cs="Times New Roman"/>
            <w:sz w:val="24"/>
            <w:szCs w:val="24"/>
          </w:rPr>
          <w:t>除模型结构本身的差异外，导致不同研究间模拟结果差异大的原因主要是BECCS技术未来的发展路径和规模会受到多方面不确定因素的影响。例如，减排量的设定、常规低碳技术的发展、生物质资源的供应量、水和土地资源的充足性，以及碳捕集与封存能力等。对这些因素的不同判断会影响建模者们对各自模型中相关假设和参数的设定。</w:t>
        </w:r>
      </w:ins>
      <w:ins w:id="220" w:author="羊凌玉" w:date="2023-07-31T22:45:26Z">
        <w:r>
          <w:rPr>
            <w:rFonts w:hint="eastAsia" w:eastAsia="楷体" w:cs="Times New Roman"/>
            <w:b/>
            <w:bCs/>
            <w:sz w:val="24"/>
            <w:szCs w:val="24"/>
            <w:lang w:val="en-US" w:eastAsia="zh-CN"/>
            <w:rPrChange w:id="221" w:author="羊凌玉" w:date="2023-07-31T22:45:55Z">
              <w:rPr>
                <w:rFonts w:hint="eastAsia" w:eastAsia="楷体" w:cs="Times New Roman"/>
                <w:sz w:val="24"/>
                <w:szCs w:val="24"/>
                <w:lang w:val="en-US" w:eastAsia="zh-CN"/>
              </w:rPr>
            </w:rPrChange>
          </w:rPr>
          <w:t>总体而言，</w:t>
        </w:r>
      </w:ins>
      <w:ins w:id="223" w:author="羊凌玉" w:date="2023-07-31T22:45:19Z">
        <w:r>
          <w:rPr>
            <w:rFonts w:hint="default" w:ascii="Times New Roman" w:hAnsi="Times New Roman" w:eastAsia="楷体" w:cs="Times New Roman"/>
            <w:b/>
            <w:bCs/>
            <w:sz w:val="24"/>
            <w:szCs w:val="24"/>
            <w:rPrChange w:id="224" w:author="羊凌玉" w:date="2023-07-31T22:45:55Z">
              <w:rPr>
                <w:rFonts w:hint="default" w:ascii="Times New Roman" w:hAnsi="Times New Roman" w:eastAsia="楷体" w:cs="Times New Roman"/>
                <w:sz w:val="24"/>
                <w:szCs w:val="24"/>
              </w:rPr>
            </w:rPrChange>
          </w:rPr>
          <w:t>全球层面，2050年CCS的减排贡献为28-76亿吨/年</w:t>
        </w:r>
      </w:ins>
      <w:ins w:id="226" w:author="羊凌玉" w:date="2023-07-31T22:45:19Z">
        <w:r>
          <w:rPr>
            <w:rFonts w:hint="default" w:ascii="Times New Roman" w:hAnsi="Times New Roman" w:eastAsia="楷体" w:cs="Times New Roman"/>
            <w:sz w:val="24"/>
            <w:szCs w:val="24"/>
          </w:rPr>
          <w:t>。</w:t>
        </w:r>
      </w:ins>
      <w:ins w:id="227" w:author="羊凌玉" w:date="2023-07-31T22:45:19Z">
        <w:r>
          <w:rPr>
            <w:rFonts w:hint="default" w:ascii="Times New Roman" w:hAnsi="Times New Roman" w:eastAsia="楷体" w:cs="Times New Roman"/>
            <w:b/>
            <w:bCs/>
            <w:sz w:val="24"/>
            <w:szCs w:val="24"/>
            <w:rPrChange w:id="228" w:author="羊凌玉" w:date="2023-07-31T22:46:03Z">
              <w:rPr>
                <w:rFonts w:hint="default" w:ascii="Times New Roman" w:hAnsi="Times New Roman" w:eastAsia="楷体" w:cs="Times New Roman"/>
                <w:sz w:val="24"/>
                <w:szCs w:val="24"/>
              </w:rPr>
            </w:rPrChange>
          </w:rPr>
          <w:t>IRENA（2020a，2020b）深度脱碳情景下，2050年CCUS将贡献约6%年减排量，</w:t>
        </w:r>
      </w:ins>
      <w:ins w:id="230" w:author="羊凌玉" w:date="2023-07-31T22:45:19Z">
        <w:r>
          <w:rPr>
            <w:rFonts w:hint="default" w:ascii="Times New Roman" w:hAnsi="Times New Roman" w:eastAsia="楷体" w:cs="Times New Roman"/>
            <w:sz w:val="24"/>
            <w:szCs w:val="24"/>
          </w:rPr>
          <w:t>即27.9亿吨/年。蔡博峰等（2021b）研究发现，2050年CCUS不同情景中的全球减排量为27.9-76亿吨/年。IPCC（2018）报告中指出，2050年不同路径CCUS的总减排量为30-68亿吨/年。IEA（2021）全球能源系统净零排放情景预测2050年全球CO2捕集量约为76亿吨/年。</w:t>
        </w:r>
      </w:ins>
    </w:p>
    <w:p>
      <w:pPr>
        <w:keepNext/>
        <w:keepLines/>
        <w:pageBreakBefore w:val="0"/>
        <w:widowControl w:val="0"/>
        <w:numPr>
          <w:ilvl w:val="-1"/>
          <w:numId w:val="0"/>
        </w:numPr>
        <w:kinsoku/>
        <w:wordWrap/>
        <w:overflowPunct/>
        <w:topLinePunct w:val="0"/>
        <w:autoSpaceDE/>
        <w:autoSpaceDN/>
        <w:bidi w:val="0"/>
        <w:adjustRightInd/>
        <w:snapToGrid/>
        <w:spacing w:before="120" w:line="440" w:lineRule="exact"/>
        <w:ind w:firstLine="0" w:firstLineChars="0"/>
        <w:textAlignment w:val="auto"/>
        <w:outlineLvl w:val="9"/>
        <w:rPr>
          <w:ins w:id="232" w:author="羊凌玉" w:date="2023-07-31T22:48:57Z"/>
          <w:rFonts w:hint="default" w:ascii="Times New Roman" w:hAnsi="Times New Roman" w:eastAsia="宋体" w:cs="Times New Roman"/>
          <w:b/>
          <w:bCs/>
          <w:sz w:val="24"/>
          <w:szCs w:val="24"/>
          <w:lang w:val="en-US" w:eastAsia="zh-CN"/>
        </w:rPr>
        <w:pPrChange w:id="231" w:author="羊凌玉" w:date="2023-07-31T22:37:33Z">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pPr>
        </w:pPrChange>
      </w:pPr>
    </w:p>
    <w:p>
      <w:pPr>
        <w:keepNext/>
        <w:keepLines/>
        <w:pageBreakBefore w:val="0"/>
        <w:widowControl w:val="0"/>
        <w:numPr>
          <w:ilvl w:val="-1"/>
          <w:numId w:val="0"/>
        </w:numPr>
        <w:kinsoku/>
        <w:wordWrap/>
        <w:overflowPunct/>
        <w:topLinePunct w:val="0"/>
        <w:autoSpaceDE/>
        <w:autoSpaceDN/>
        <w:bidi w:val="0"/>
        <w:adjustRightInd/>
        <w:snapToGrid/>
        <w:spacing w:before="120" w:line="440" w:lineRule="exact"/>
        <w:ind w:firstLine="0" w:firstLineChars="0"/>
        <w:textAlignment w:val="auto"/>
        <w:outlineLvl w:val="9"/>
        <w:rPr>
          <w:ins w:id="234" w:author="羊凌玉" w:date="2023-07-31T22:45:00Z"/>
          <w:rFonts w:hint="default" w:ascii="Times New Roman" w:hAnsi="Times New Roman" w:eastAsia="宋体" w:cs="Times New Roman"/>
          <w:b/>
          <w:bCs/>
          <w:sz w:val="24"/>
          <w:szCs w:val="24"/>
          <w:lang w:val="en-US" w:eastAsia="zh-CN"/>
        </w:rPr>
        <w:pPrChange w:id="233" w:author="羊凌玉" w:date="2023-07-31T22:37:33Z">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pPr>
        </w:pPrChange>
      </w:pPr>
    </w:p>
    <w:p>
      <w:pPr>
        <w:numPr>
          <w:ilvl w:val="0"/>
          <w:numId w:val="0"/>
        </w:numPr>
        <w:spacing w:line="440" w:lineRule="exact"/>
        <w:ind w:firstLine="482" w:firstLineChars="200"/>
        <w:rPr>
          <w:ins w:id="236" w:author="羊凌玉" w:date="2023-07-31T22:45:01Z"/>
          <w:rFonts w:hint="default" w:ascii="Times New Roman" w:hAnsi="Times New Roman" w:eastAsia="楷体" w:cs="Times New Roman"/>
          <w:sz w:val="24"/>
          <w:szCs w:val="24"/>
        </w:rPr>
        <w:pPrChange w:id="235" w:author="羊凌玉" w:date="2023-07-31T22:54:39Z">
          <w:pPr>
            <w:spacing w:line="360" w:lineRule="auto"/>
            <w:ind w:firstLine="482"/>
          </w:pPr>
        </w:pPrChange>
      </w:pPr>
      <w:r>
        <w:commentReference w:id="6"/>
      </w:r>
      <w:r>
        <w:commentReference w:id="7"/>
      </w:r>
      <w:r>
        <w:commentReference w:id="8"/>
      </w:r>
      <w:ins w:id="237" w:author="羊凌玉" w:date="2023-07-31T22:45:01Z">
        <w:r>
          <w:rPr>
            <w:rFonts w:hint="default" w:ascii="Times New Roman" w:hAnsi="Times New Roman" w:eastAsia="宋体" w:cs="Times New Roman"/>
            <w:lang w:val="en-US" w:eastAsia="zh-CN"/>
          </w:rPr>
          <w:t>随着中国双碳目标的提出，CCS技术对于深度脱碳以及实现净零排放的重要性逐渐凸显，有关中国CCS技术发展潜力的研究日益增多。</w:t>
        </w:r>
      </w:ins>
      <w:ins w:id="238" w:author="羊凌玉" w:date="2023-07-31T22:45:01Z">
        <w:r>
          <w:rPr>
            <w:rFonts w:hint="default" w:ascii="Times New Roman" w:hAnsi="Times New Roman" w:eastAsia="宋体" w:cs="Times New Roman"/>
            <w:sz w:val="24"/>
            <w:szCs w:val="28"/>
            <w:lang w:val="en-US" w:eastAsia="zh-CN"/>
          </w:rPr>
          <w:t>现有研究基于不同减排目标（碳预算量）、竞争性减排技术发展、重点减排行业减排需求等因素变动进行情景设定，对未来中国CCS减排规模进行预测和评价。</w:t>
        </w:r>
      </w:ins>
      <w:ins w:id="239" w:author="羊凌玉" w:date="2023-07-31T22:45:01Z">
        <w:r>
          <w:rPr>
            <w:rFonts w:hint="default" w:ascii="Times New Roman" w:hAnsi="Times New Roman" w:eastAsia="楷体" w:cs="Times New Roman"/>
            <w:sz w:val="24"/>
            <w:szCs w:val="24"/>
          </w:rPr>
          <w:t>中国碳中和目标年份为2060年，研究显示2060年中国CCS技术的减排潜力约为8-20亿吨，其中以化石能源CCS减排为主，BECCS和DACCS为辅。He等（2022）研究发现在1.5℃净零情景下，2050年配备CCS的燃煤电厂年均捕获6亿吨二氧化碳，而BECCS捕获量为2.8亿吨。Chen等（2022）研究发现全球CCUS部署的“黄金时代”为2040-2060年，而中国部署时期为2030-2050年，2050年中国碳捕获和储存能力将达到18.3亿吨/年。蔡博峰等（2021a）依照现在的技术发展预测，2060年需要通过CCUS技术实现的减排量为10-18亿吨，其中BECCS和DACCS分别需要实现减排3-6亿吨和2-3亿吨二氧化碳。Ausfelder和Baltac（2020）认为中国的CCUS产能将快速增长，到2070年CO2捕获量将超过20亿吨，并且BECCS和DAC越来越重要，2070年占捕获CO2的三分之一。</w:t>
        </w:r>
      </w:ins>
    </w:p>
    <w:p>
      <w:pPr>
        <w:spacing w:line="440" w:lineRule="exact"/>
        <w:ind w:firstLine="480" w:firstLineChars="0"/>
        <w:rPr>
          <w:ins w:id="241" w:author="羊凌玉" w:date="2023-07-31T22:48:53Z"/>
          <w:rFonts w:hint="default" w:ascii="Times New Roman" w:hAnsi="Times New Roman" w:eastAsia="楷体" w:cs="Times New Roman"/>
          <w:sz w:val="24"/>
          <w:szCs w:val="24"/>
        </w:rPr>
        <w:pPrChange w:id="240" w:author="羊凌玉" w:date="2023-07-31T22:52:19Z">
          <w:pPr>
            <w:spacing w:line="440" w:lineRule="exact"/>
            <w:ind w:firstLine="480" w:firstLineChars="200"/>
          </w:pPr>
        </w:pPrChange>
      </w:pPr>
      <w:ins w:id="242" w:author="羊凌玉" w:date="2023-07-31T22:48:53Z">
        <w:r>
          <w:rPr>
            <w:rFonts w:hint="default" w:ascii="Times New Roman" w:hAnsi="Times New Roman" w:eastAsia="宋体" w:cs="Times New Roman"/>
            <w:b/>
            <w:bCs/>
            <w:lang w:val="en-US" w:eastAsia="zh-CN"/>
          </w:rPr>
          <w:t>从全国碳中和目标实现的排放路径分析：</w:t>
        </w:r>
      </w:ins>
      <w:ins w:id="243" w:author="羊凌玉" w:date="2023-07-31T22:48:53Z">
        <w:r>
          <w:rPr>
            <w:rFonts w:hint="default" w:ascii="Times New Roman" w:hAnsi="Times New Roman" w:eastAsia="宋体" w:cs="Times New Roman"/>
            <w:lang w:val="en-US" w:eastAsia="zh-CN"/>
          </w:rPr>
          <w:t>目前研究对于未来总体减排路径的变化还存在较大不确定性，有的研究认为考虑能源安全问题要晚一点进入快速减排更可行。因此对于煤机能源产业的保留与退出比例也存在不确定性。那么在不同的考量下，采取的减排政策组合存在差异，CCS技术的发展路径和减排规模的预测也就有差异。</w:t>
        </w:r>
      </w:ins>
      <w:ins w:id="244" w:author="羊凌玉" w:date="2023-07-31T22:48:53Z">
        <w:r>
          <w:rPr>
            <w:rFonts w:hint="default" w:ascii="Times New Roman" w:hAnsi="Times New Roman" w:eastAsia="宋体" w:cs="Times New Roman"/>
          </w:rPr>
          <w:commentReference w:id="9"/>
        </w:r>
      </w:ins>
      <w:ins w:id="245" w:author="羊凌玉" w:date="2023-07-31T22:48:53Z">
        <w:r>
          <w:rPr>
            <w:rFonts w:hint="default" w:ascii="Times New Roman" w:hAnsi="Times New Roman" w:eastAsia="楷体" w:cs="Times New Roman"/>
            <w:bCs/>
            <w:sz w:val="24"/>
            <w:szCs w:val="24"/>
          </w:rPr>
          <w:t>现有研究大多关注了全国层面减碳和中和路径，在达峰时间、减排速率、剩余排放等方面存在较大分歧。研究基本认为将经历“达峰-过渡-快速减排-中和”四个阶段</w:t>
        </w:r>
      </w:ins>
      <w:ins w:id="246" w:author="羊凌玉" w:date="2023-07-31T22:48:53Z">
        <w:r>
          <w:rPr>
            <w:rFonts w:hint="default" w:ascii="Times New Roman" w:hAnsi="Times New Roman" w:eastAsia="楷体" w:cs="Times New Roman"/>
            <w:sz w:val="24"/>
            <w:szCs w:val="24"/>
          </w:rPr>
          <w:t>，</w:t>
        </w:r>
      </w:ins>
      <w:ins w:id="247" w:author="羊凌玉" w:date="2023-07-31T22:48:53Z">
        <w:r>
          <w:rPr>
            <w:rFonts w:hint="default" w:ascii="Times New Roman" w:hAnsi="Times New Roman" w:eastAsia="楷体" w:cs="Times New Roman"/>
            <w:bCs/>
            <w:sz w:val="24"/>
            <w:szCs w:val="24"/>
          </w:rPr>
          <w:t>但对于何时进入快速减排阶段存在不同观点</w:t>
        </w:r>
      </w:ins>
      <w:ins w:id="248" w:author="羊凌玉" w:date="2023-07-31T22:48:53Z">
        <w:r>
          <w:rPr>
            <w:rFonts w:hint="default" w:ascii="Times New Roman" w:hAnsi="Times New Roman" w:eastAsia="楷体" w:cs="Times New Roman"/>
            <w:bCs/>
            <w:color w:val="0000FF"/>
            <w:sz w:val="24"/>
            <w:szCs w:val="24"/>
          </w:rPr>
          <w:t>（Duan等，2021；</w:t>
        </w:r>
      </w:ins>
      <w:ins w:id="249" w:author="羊凌玉" w:date="2023-07-31T22:48:53Z">
        <w:r>
          <w:rPr>
            <w:rFonts w:hint="default" w:ascii="Times New Roman" w:hAnsi="Times New Roman" w:eastAsia="楷体" w:cs="Times New Roman"/>
            <w:color w:val="0000FF"/>
            <w:sz w:val="24"/>
            <w:szCs w:val="24"/>
          </w:rPr>
          <w:t>蔡博峰等，2021a）</w:t>
        </w:r>
      </w:ins>
      <w:ins w:id="250" w:author="羊凌玉" w:date="2023-07-31T22:48:53Z">
        <w:r>
          <w:rPr>
            <w:rFonts w:hint="default" w:ascii="Times New Roman" w:hAnsi="Times New Roman" w:eastAsia="楷体" w:cs="Times New Roman"/>
            <w:bCs/>
            <w:sz w:val="24"/>
            <w:szCs w:val="24"/>
          </w:rPr>
          <w:t>。例如，部分学者认为中国应在2020-2025年间进入快速减排期</w:t>
        </w:r>
      </w:ins>
      <w:ins w:id="251" w:author="羊凌玉" w:date="2023-07-31T22:48:53Z">
        <w:r>
          <w:rPr>
            <w:rFonts w:hint="default" w:ascii="Times New Roman" w:hAnsi="Times New Roman" w:eastAsia="楷体" w:cs="Times New Roman"/>
            <w:bCs/>
            <w:color w:val="0000FF"/>
            <w:sz w:val="24"/>
            <w:szCs w:val="24"/>
          </w:rPr>
          <w:t>（Zhang和Chen，2022a）</w:t>
        </w:r>
      </w:ins>
      <w:ins w:id="252" w:author="羊凌玉" w:date="2023-07-31T22:48:53Z">
        <w:r>
          <w:rPr>
            <w:rFonts w:hint="default" w:ascii="Times New Roman" w:hAnsi="Times New Roman" w:eastAsia="楷体" w:cs="Times New Roman"/>
            <w:bCs/>
            <w:sz w:val="24"/>
            <w:szCs w:val="24"/>
          </w:rPr>
          <w:t>；</w:t>
        </w:r>
      </w:ins>
      <w:ins w:id="253" w:author="羊凌玉" w:date="2023-07-31T22:48:53Z">
        <w:r>
          <w:rPr>
            <w:rFonts w:hint="default" w:ascii="Times New Roman" w:hAnsi="Times New Roman" w:eastAsia="楷体" w:cs="Times New Roman"/>
            <w:sz w:val="24"/>
            <w:szCs w:val="24"/>
          </w:rPr>
          <w:t>部分学者则认为是2030-2035年间开始快速减排更为可行</w:t>
        </w:r>
      </w:ins>
      <w:ins w:id="254" w:author="羊凌玉" w:date="2023-07-31T22:48:53Z">
        <w:r>
          <w:rPr>
            <w:rFonts w:hint="default" w:ascii="Times New Roman" w:hAnsi="Times New Roman" w:eastAsia="楷体" w:cs="Times New Roman"/>
            <w:color w:val="0000FF"/>
            <w:sz w:val="24"/>
            <w:szCs w:val="24"/>
          </w:rPr>
          <w:t>（He等，2022；张希良等，2022）</w:t>
        </w:r>
      </w:ins>
      <w:ins w:id="255" w:author="羊凌玉" w:date="2023-07-31T22:48:53Z">
        <w:r>
          <w:rPr>
            <w:rFonts w:hint="default" w:ascii="Times New Roman" w:hAnsi="Times New Roman" w:eastAsia="楷体" w:cs="Times New Roman"/>
            <w:sz w:val="24"/>
            <w:szCs w:val="24"/>
          </w:rPr>
          <w:t>。这些研究表明，现有研究对面向2060年的我国碳排放路径仍存在较大分歧。</w:t>
        </w:r>
      </w:ins>
    </w:p>
    <w:p>
      <w:pPr>
        <w:keepNext/>
        <w:keepLines/>
        <w:pageBreakBefore w:val="0"/>
        <w:widowControl w:val="0"/>
        <w:numPr>
          <w:ilvl w:val="-1"/>
          <w:numId w:val="0"/>
        </w:numPr>
        <w:kinsoku/>
        <w:wordWrap/>
        <w:overflowPunct/>
        <w:topLinePunct w:val="0"/>
        <w:autoSpaceDE/>
        <w:autoSpaceDN/>
        <w:bidi w:val="0"/>
        <w:adjustRightInd/>
        <w:snapToGrid/>
        <w:spacing w:before="120" w:line="440" w:lineRule="exact"/>
        <w:ind w:firstLine="0" w:firstLineChars="0"/>
        <w:textAlignment w:val="auto"/>
        <w:outlineLvl w:val="9"/>
        <w:rPr>
          <w:ins w:id="257" w:author="羊凌玉" w:date="2023-07-31T23:04:26Z"/>
          <w:rFonts w:hint="default" w:ascii="Times New Roman" w:hAnsi="Times New Roman" w:eastAsia="宋体" w:cs="Times New Roman"/>
          <w:b/>
          <w:bCs/>
          <w:sz w:val="24"/>
          <w:szCs w:val="24"/>
          <w:lang w:val="en-US" w:eastAsia="zh-CN"/>
        </w:rPr>
        <w:pPrChange w:id="256" w:author="羊凌玉" w:date="2023-07-31T22:37:33Z">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pPr>
        </w:pPrChange>
      </w:pPr>
    </w:p>
    <w:p>
      <w:pPr>
        <w:pageBreakBefore w:val="0"/>
        <w:widowControl w:val="0"/>
        <w:kinsoku/>
        <w:wordWrap/>
        <w:overflowPunct/>
        <w:topLinePunct w:val="0"/>
        <w:autoSpaceDE/>
        <w:autoSpaceDN/>
        <w:bidi w:val="0"/>
        <w:adjustRightInd/>
        <w:snapToGrid/>
        <w:spacing w:line="440" w:lineRule="exact"/>
        <w:ind w:firstLine="480"/>
        <w:textAlignment w:val="auto"/>
        <w:rPr>
          <w:ins w:id="258" w:author="羊凌玉" w:date="2023-07-31T23:04:27Z"/>
          <w:rFonts w:hint="default" w:ascii="Times New Roman" w:hAnsi="Times New Roman" w:eastAsia="宋体" w:cs="Times New Roman"/>
        </w:rPr>
      </w:pPr>
      <w:r>
        <w:commentReference w:id="10"/>
      </w:r>
      <w:ins w:id="259" w:author="羊凌玉" w:date="2023-07-31T23:04:27Z">
        <w:r>
          <w:rPr>
            <w:rFonts w:hint="default" w:ascii="Times New Roman" w:hAnsi="Times New Roman" w:eastAsia="宋体" w:cs="Times New Roman"/>
          </w:rPr>
          <w:t>从行业角度分析，</w:t>
        </w:r>
      </w:ins>
      <w:ins w:id="260" w:author="羊凌玉" w:date="2023-07-31T23:04:27Z">
        <w:r>
          <w:rPr>
            <w:rFonts w:hint="default" w:ascii="Times New Roman" w:hAnsi="Times New Roman" w:eastAsia="宋体" w:cs="Times New Roman"/>
            <w:b/>
            <w:bCs/>
          </w:rPr>
          <w:t>CCS在能源和工业部门的碳减排潜力最大，其中，电力行业2050年</w:t>
        </w:r>
      </w:ins>
      <w:ins w:id="261" w:author="羊凌玉" w:date="2023-07-31T23:04:27Z">
        <w:r>
          <w:rPr>
            <w:rFonts w:hint="default" w:ascii="Times New Roman" w:hAnsi="Times New Roman" w:eastAsia="宋体" w:cs="Times New Roman"/>
          </w:rPr>
          <w:t>CCS捕集规模为1.45~8.45亿吨/年，工业部门为2.5~6.5亿吨/年（IEA，2020b；Yu等，2019；Viebahn等，2015）</w:t>
        </w:r>
      </w:ins>
      <w:ins w:id="262" w:author="羊凌玉" w:date="2023-07-31T23:04:27Z">
        <w:r>
          <w:rPr>
            <w:rFonts w:hint="default" w:ascii="Times New Roman" w:hAnsi="Times New Roman" w:eastAsia="宋体" w:cs="Times New Roman"/>
            <w:b/>
            <w:bCs/>
          </w:rPr>
          <w:t>。</w:t>
        </w:r>
      </w:ins>
      <w:ins w:id="263" w:author="羊凌玉" w:date="2023-07-31T23:04:27Z">
        <w:r>
          <w:rPr>
            <w:rFonts w:hint="default" w:ascii="Times New Roman" w:hAnsi="Times New Roman" w:eastAsia="宋体" w:cs="Times New Roman"/>
          </w:rPr>
          <w:t>IEA</w:t>
        </w:r>
      </w:ins>
      <w:ins w:id="264" w:author="羊凌玉" w:date="2023-07-31T23:04:27Z">
        <w:r>
          <w:rPr>
            <w:rFonts w:hint="default" w:ascii="Times New Roman" w:hAnsi="Times New Roman" w:eastAsia="宋体" w:cs="Times New Roman"/>
          </w:rPr>
          <w:fldChar w:fldCharType="begin"/>
        </w:r>
      </w:ins>
      <w:ins w:id="265" w:author="羊凌玉" w:date="2023-07-31T23:04:27Z">
        <w:r>
          <w:rPr>
            <w:rFonts w:hint="default" w:ascii="Times New Roman" w:hAnsi="Times New Roman" w:eastAsia="宋体" w:cs="Times New Roman"/>
          </w:rPr>
          <w:instrText xml:space="preserve"> ADDIN EN.CITE &lt;EndNote&gt;&lt;Cite&gt;&lt;Author&gt;IEA&lt;/Author&gt;&lt;Year&gt;2020&lt;/Year&gt;&lt;RecNum&gt;731&lt;/RecNum&gt;&lt;DisplayText&gt;(IEA, 2020b)&lt;/DisplayText&gt;&lt;record&gt;&lt;rec-number&gt;731&lt;/rec-number&gt;&lt;foreign-keys&gt;&lt;key app="EN" db-id="t9xr0wsvpdtdx0e0pxrvsff059szx5ezrwpz" timestamp="1667803063"&gt;731&lt;/key&gt;&lt;/foreign-keys&gt;&lt;ref-type name="Book"&gt;6&lt;/ref-type&gt;&lt;contributors&gt;&lt;authors&gt;&lt;author&gt;IEA&lt;/author&gt;&lt;/authors&gt;&lt;/contributors&gt;&lt;titles&gt;&lt;title&gt;Energy Technology Perspectives 2020 - Special Report on Carbon Capture Utilisation and Storage&lt;/title&gt;&lt;/titles&gt;&lt;dates&gt;&lt;year&gt;2020&lt;/year&gt;&lt;/dates&gt;&lt;urls&gt;&lt;related-urls&gt;&lt;url&gt;https://www.oecd-ilibrary.org/content/publication/208b66f4-en&lt;/url&gt;&lt;/related-urls&gt;&lt;/urls&gt;&lt;electronic-resource-num&gt;doi:https://doi.org/10.1787/208b66f4-en&lt;/electronic-resource-num&gt;&lt;/record&gt;&lt;/Cite&gt;&lt;/EndNote&gt;</w:instrText>
        </w:r>
      </w:ins>
      <w:ins w:id="266" w:author="羊凌玉" w:date="2023-07-31T23:04:27Z">
        <w:r>
          <w:rPr>
            <w:rFonts w:hint="default" w:ascii="Times New Roman" w:hAnsi="Times New Roman" w:eastAsia="宋体" w:cs="Times New Roman"/>
          </w:rPr>
          <w:fldChar w:fldCharType="separate"/>
        </w:r>
      </w:ins>
      <w:ins w:id="267" w:author="羊凌玉" w:date="2023-07-31T23:04:27Z">
        <w:r>
          <w:rPr>
            <w:rFonts w:hint="default" w:ascii="Times New Roman" w:hAnsi="Times New Roman" w:eastAsia="宋体" w:cs="Times New Roman"/>
          </w:rPr>
          <w:t>（2020b）</w:t>
        </w:r>
      </w:ins>
      <w:ins w:id="268" w:author="羊凌玉" w:date="2023-07-31T23:04:27Z">
        <w:r>
          <w:rPr>
            <w:rFonts w:hint="default" w:ascii="Times New Roman" w:hAnsi="Times New Roman" w:eastAsia="宋体" w:cs="Times New Roman"/>
          </w:rPr>
          <w:fldChar w:fldCharType="end"/>
        </w:r>
      </w:ins>
      <w:ins w:id="269" w:author="羊凌玉" w:date="2023-07-31T23:04:27Z">
        <w:r>
          <w:rPr>
            <w:rFonts w:hint="default" w:ascii="Times New Roman" w:hAnsi="Times New Roman" w:eastAsia="宋体" w:cs="Times New Roman"/>
          </w:rPr>
          <w:t>可持续发展情景下，中国电力行业CCS捕集规模将达到2030年约1.9亿吨/年，2050年7.7亿吨/年，2070年超过12亿吨/年。</w:t>
        </w:r>
      </w:ins>
      <w:ins w:id="270" w:author="羊凌玉" w:date="2023-07-31T23:04:27Z">
        <w:r>
          <w:rPr>
            <w:rFonts w:hint="default" w:ascii="Times New Roman" w:hAnsi="Times New Roman" w:eastAsia="宋体" w:cs="Times New Roman"/>
          </w:rPr>
          <w:fldChar w:fldCharType="begin"/>
        </w:r>
      </w:ins>
      <w:ins w:id="271" w:author="羊凌玉" w:date="2023-07-31T23:04:27Z">
        <w:r>
          <w:rPr>
            <w:rFonts w:hint="default" w:ascii="Times New Roman" w:hAnsi="Times New Roman" w:eastAsia="宋体" w:cs="Times New Roman"/>
          </w:rPr>
          <w:instrText xml:space="preserve"> ADDIN EN.CITE &lt;EndNote&gt;&lt;Cite&gt;&lt;Author&gt;Yu&lt;/Author&gt;&lt;Year&gt;2019&lt;/Year&gt;&lt;RecNum&gt;732&lt;/RecNum&gt;&lt;DisplayText&gt;(Yu et al., 2019)&lt;/DisplayText&gt;&lt;record&gt;&lt;rec-number&gt;732&lt;/rec-number&gt;&lt;foreign-keys&gt;&lt;key app="EN" db-id="t9xr0wsvpdtdx0e0pxrvsff059szx5ezrwpz" timestamp="1667803063"&gt;732&lt;/key&gt;&lt;/foreign-keys&gt;&lt;ref-type name="Journal Article"&gt;17&lt;/ref-type&gt;&lt;contributors&gt;&lt;authors&gt;&lt;author&gt;Yu, Sha&lt;/author&gt;&lt;author&gt;Horing, Jill&lt;/author&gt;&lt;author&gt;Liu, Qiang&lt;/author&gt;&lt;author&gt;Dahowski, Robert&lt;/author&gt;&lt;author&gt;Davidson, Casie&lt;/author&gt;&lt;author&gt;Edmonds, James&lt;/author&gt;&lt;author&gt;Liu, Bo&lt;/author&gt;&lt;author&gt;McJeon, Haewon&lt;/author&gt;&lt;author&gt;McLeod, Jeff&lt;/author&gt;&lt;author&gt;Patel, Pralit&lt;/author&gt;&lt;author&gt;Clarke, Leon&lt;/author&gt;&lt;/authors&gt;&lt;/contributors&gt;&lt;titles&gt;&lt;title&gt;CCUS in China’s mitigation strategy: insights from integrated assessment modeling&lt;/title&gt;&lt;secondary-title&gt;International Journal of Greenhouse Gas Control&lt;/secondary-title&gt;&lt;/titles&gt;&lt;periodical&gt;&lt;full-title&gt;International Journal of Greenhouse Gas Control&lt;/full-title&gt;&lt;/periodical&gt;&lt;pages&gt;204-218&lt;/pages&gt;&lt;volume&gt;84&lt;/volume&gt;&lt;section&gt;204&lt;/section&gt;&lt;dates&gt;&lt;year&gt;2019&lt;/year&gt;&lt;/dates&gt;&lt;isbn&gt;17505836&lt;/isbn&gt;&lt;urls&gt;&lt;/urls&gt;&lt;electronic-resource-num&gt;10.1016/j.ijggc.2019.03.004&lt;/electronic-resource-num&gt;&lt;/record&gt;&lt;/Cite&gt;&lt;/EndNote&gt;</w:instrText>
        </w:r>
      </w:ins>
      <w:ins w:id="272" w:author="羊凌玉" w:date="2023-07-31T23:04:27Z">
        <w:r>
          <w:rPr>
            <w:rFonts w:hint="default" w:ascii="Times New Roman" w:hAnsi="Times New Roman" w:eastAsia="宋体" w:cs="Times New Roman"/>
          </w:rPr>
          <w:fldChar w:fldCharType="separate"/>
        </w:r>
      </w:ins>
      <w:ins w:id="273" w:author="羊凌玉" w:date="2023-07-31T23:04:27Z">
        <w:r>
          <w:rPr>
            <w:rFonts w:hint="default" w:ascii="Times New Roman" w:hAnsi="Times New Roman" w:eastAsia="宋体" w:cs="Times New Roman"/>
          </w:rPr>
          <w:t>Yu等（2019）</w:t>
        </w:r>
      </w:ins>
      <w:ins w:id="274" w:author="羊凌玉" w:date="2023-07-31T23:04:27Z">
        <w:r>
          <w:rPr>
            <w:rFonts w:hint="default" w:ascii="Times New Roman" w:hAnsi="Times New Roman" w:eastAsia="宋体" w:cs="Times New Roman"/>
          </w:rPr>
          <w:fldChar w:fldCharType="end"/>
        </w:r>
      </w:ins>
      <w:ins w:id="275" w:author="羊凌玉" w:date="2023-07-31T23:04:27Z">
        <w:r>
          <w:rPr>
            <w:rFonts w:hint="default" w:ascii="Times New Roman" w:hAnsi="Times New Roman" w:eastAsia="宋体" w:cs="Times New Roman"/>
          </w:rPr>
          <w:t>研究发现我国电力行业CCS捕集贡献可达到2030年0.10~0.25亿吨/年，2050年1.45~8.45亿吨/年。</w:t>
        </w:r>
      </w:ins>
      <w:ins w:id="276" w:author="羊凌玉" w:date="2023-07-31T23:04:27Z">
        <w:r>
          <w:rPr>
            <w:rFonts w:hint="default" w:ascii="Times New Roman" w:hAnsi="Times New Roman" w:eastAsia="宋体" w:cs="Times New Roman"/>
          </w:rPr>
          <w:fldChar w:fldCharType="begin"/>
        </w:r>
      </w:ins>
      <w:ins w:id="277" w:author="羊凌玉" w:date="2023-07-31T23:04:27Z">
        <w:r>
          <w:rPr>
            <w:rFonts w:hint="default" w:ascii="Times New Roman" w:hAnsi="Times New Roman" w:eastAsia="宋体" w:cs="Times New Roman"/>
          </w:rPr>
          <w:instrText xml:space="preserve"> ADDIN EN.CITE &lt;EndNote&gt;&lt;Cite&gt;&lt;Author&gt;Viebahn&lt;/Author&gt;&lt;Year&gt;2015&lt;/Year&gt;&lt;RecNum&gt;733&lt;/RecNum&gt;&lt;DisplayText&gt;(Viebahn et al., 2015)&lt;/DisplayText&gt;&lt;record&gt;&lt;rec-number&gt;733&lt;/rec-number&gt;&lt;foreign-keys&gt;&lt;key app="EN" db-id="t9xr0wsvpdtdx0e0pxrvsff059szx5ezrwpz" timestamp="1667803063"&gt;733&lt;/key&gt;&lt;/foreign-keys&gt;&lt;ref-type name="Journal Article"&gt;17&lt;/ref-type&gt;&lt;contributors&gt;&lt;authors&gt;&lt;author&gt;Viebahn, Peter&lt;/author&gt;&lt;author&gt;Vallentin, Daniel&lt;/author&gt;&lt;author&gt;Höller, Samuel&lt;/author&gt;&lt;/authors&gt;&lt;/contributors&gt;&lt;titles&gt;&lt;title&gt;Prospects of carbon capture and storage (CCS) in China’s power sector – An integrated assessment&lt;/title&gt;&lt;secondary-title&gt;Applied Energy&lt;/secondary-title&gt;&lt;/titles&gt;&lt;periodical&gt;&lt;full-title&gt;Applied Energy&lt;/full-title&gt;&lt;/periodical&gt;&lt;pages&gt;229-244&lt;/pages&gt;&lt;volume&gt;157&lt;/volume&gt;&lt;section&gt;229&lt;/section&gt;&lt;dates&gt;&lt;year&gt;2015&lt;/year&gt;&lt;/dates&gt;&lt;isbn&gt;03062619&lt;/isbn&gt;&lt;urls&gt;&lt;/urls&gt;&lt;electronic-resource-num&gt;10.1016/j.apenergy.2015.07.023&lt;/electronic-resource-num&gt;&lt;/record&gt;&lt;/Cite&gt;&lt;/EndNote&gt;</w:instrText>
        </w:r>
      </w:ins>
      <w:ins w:id="278" w:author="羊凌玉" w:date="2023-07-31T23:04:27Z">
        <w:r>
          <w:rPr>
            <w:rFonts w:hint="default" w:ascii="Times New Roman" w:hAnsi="Times New Roman" w:eastAsia="宋体" w:cs="Times New Roman"/>
          </w:rPr>
          <w:fldChar w:fldCharType="separate"/>
        </w:r>
      </w:ins>
      <w:ins w:id="279" w:author="羊凌玉" w:date="2023-07-31T23:04:27Z">
        <w:r>
          <w:rPr>
            <w:rFonts w:hint="default" w:ascii="Times New Roman" w:hAnsi="Times New Roman" w:eastAsia="宋体" w:cs="Times New Roman"/>
          </w:rPr>
          <w:t>Viebahn等（2015）</w:t>
        </w:r>
      </w:ins>
      <w:ins w:id="280" w:author="羊凌玉" w:date="2023-07-31T23:04:27Z">
        <w:r>
          <w:rPr>
            <w:rFonts w:hint="default" w:ascii="Times New Roman" w:hAnsi="Times New Roman" w:eastAsia="宋体" w:cs="Times New Roman"/>
          </w:rPr>
          <w:fldChar w:fldCharType="end"/>
        </w:r>
      </w:ins>
      <w:ins w:id="281" w:author="羊凌玉" w:date="2023-07-31T23:04:27Z">
        <w:r>
          <w:rPr>
            <w:rFonts w:hint="default" w:ascii="Times New Roman" w:hAnsi="Times New Roman" w:eastAsia="宋体" w:cs="Times New Roman"/>
          </w:rPr>
          <w:t>发现电力行业可捕集与封存的二氧化碳总量在34至221亿吨之间，2050年将达到0.9~5.7亿吨/年。我国工业部门CCS二氧化碳捕集贡献将达到2030年2亿吨/年，2050年6.5亿吨/年，2070年6.8亿吨/年</w:t>
        </w:r>
      </w:ins>
      <w:ins w:id="282" w:author="羊凌玉" w:date="2023-07-31T23:04:27Z">
        <w:r>
          <w:rPr>
            <w:rFonts w:hint="default" w:ascii="Times New Roman" w:hAnsi="Times New Roman" w:eastAsia="宋体" w:cs="Times New Roman"/>
          </w:rPr>
          <w:fldChar w:fldCharType="begin"/>
        </w:r>
      </w:ins>
      <w:ins w:id="283" w:author="羊凌玉" w:date="2023-07-31T23:04:27Z">
        <w:r>
          <w:rPr>
            <w:rFonts w:hint="default" w:ascii="Times New Roman" w:hAnsi="Times New Roman" w:eastAsia="宋体" w:cs="Times New Roman"/>
          </w:rPr>
          <w:instrText xml:space="preserve"> ADDIN EN.CITE &lt;EndNote&gt;&lt;Cite&gt;&lt;Author&gt;IEA&lt;/Author&gt;&lt;Year&gt;2020&lt;/Year&gt;&lt;RecNum&gt;620&lt;/RecNum&gt;&lt;DisplayText&gt;(IEA, 2020b)&lt;/DisplayText&gt;&lt;record&gt;&lt;rec-number&gt;620&lt;/rec-number&gt;&lt;foreign-keys&gt;&lt;key app="EN" db-id="0tvv9afvnz0trieadrsxswf6spzrdvz0ftzr" timestamp="1604719716"&gt;620&lt;/key&gt;&lt;/foreign-keys&gt;&lt;ref-type name="Book"&gt;6&lt;/ref-type&gt;&lt;contributors&gt;&lt;authors&gt;&lt;author&gt;IEA&lt;/author&gt;&lt;/authors&gt;&lt;/contributors&gt;&lt;titles&gt;&lt;title&gt;Energy Technology Perspectives 2020 - Special Report on Carbon Capture Utilisation and Storage&lt;/title&gt;&lt;/titles&gt;&lt;dates&gt;&lt;year&gt;2020&lt;/year&gt;&lt;/dates&gt;&lt;urls&gt;&lt;related-urls&gt;&lt;url&gt;https://www.oecd-ilibrary.org/content/publication/208b66f4-en&lt;/url&gt;&lt;/related-urls&gt;&lt;/urls&gt;&lt;electronic-resource-num&gt;doi:https://doi.org/10.1787/208b66f4-en&lt;/electronic-resource-num&gt;&lt;/record&gt;&lt;/Cite&gt;&lt;/EndNote&gt;</w:instrText>
        </w:r>
      </w:ins>
      <w:ins w:id="284" w:author="羊凌玉" w:date="2023-07-31T23:04:27Z">
        <w:r>
          <w:rPr>
            <w:rFonts w:hint="default" w:ascii="Times New Roman" w:hAnsi="Times New Roman" w:eastAsia="宋体" w:cs="Times New Roman"/>
          </w:rPr>
          <w:fldChar w:fldCharType="separate"/>
        </w:r>
      </w:ins>
      <w:ins w:id="285" w:author="羊凌玉" w:date="2023-07-31T23:04:27Z">
        <w:r>
          <w:rPr>
            <w:rFonts w:hint="default" w:ascii="Times New Roman" w:hAnsi="Times New Roman" w:eastAsia="宋体" w:cs="Times New Roman"/>
          </w:rPr>
          <w:t>（IEA，2020b）</w:t>
        </w:r>
      </w:ins>
      <w:ins w:id="286" w:author="羊凌玉" w:date="2023-07-31T23:04:27Z">
        <w:r>
          <w:rPr>
            <w:rFonts w:hint="default" w:ascii="Times New Roman" w:hAnsi="Times New Roman" w:eastAsia="宋体" w:cs="Times New Roman"/>
          </w:rPr>
          <w:fldChar w:fldCharType="end"/>
        </w:r>
      </w:ins>
      <w:ins w:id="287" w:author="羊凌玉" w:date="2023-07-31T23:04:27Z">
        <w:r>
          <w:rPr>
            <w:rFonts w:hint="default" w:ascii="Times New Roman" w:hAnsi="Times New Roman" w:eastAsia="宋体" w:cs="Times New Roman"/>
          </w:rPr>
          <w:t>。</w:t>
        </w:r>
      </w:ins>
      <w:ins w:id="288" w:author="羊凌玉" w:date="2023-07-31T23:04:27Z">
        <w:r>
          <w:rPr>
            <w:rFonts w:hint="default" w:ascii="Times New Roman" w:hAnsi="Times New Roman" w:eastAsia="宋体" w:cs="Times New Roman"/>
          </w:rPr>
          <w:fldChar w:fldCharType="begin"/>
        </w:r>
      </w:ins>
      <w:ins w:id="289" w:author="羊凌玉" w:date="2023-07-31T23:04:27Z">
        <w:r>
          <w:rPr>
            <w:rFonts w:hint="default" w:ascii="Times New Roman" w:hAnsi="Times New Roman" w:eastAsia="宋体" w:cs="Times New Roman"/>
          </w:rPr>
          <w:instrText xml:space="preserve"> ADDIN EN.CITE &lt;EndNote&gt;&lt;Cite&gt;&lt;Author&gt;Yu&lt;/Author&gt;&lt;Year&gt;2019&lt;/Year&gt;&lt;RecNum&gt;645&lt;/RecNum&gt;&lt;DisplayText&gt;(Yu et al., 2019)&lt;/DisplayText&gt;&lt;record&gt;&lt;rec-number&gt;645&lt;/rec-number&gt;&lt;foreign-keys&gt;&lt;key app="EN" db-id="0tvv9afvnz0trieadrsxswf6spzrdvz0ftzr" timestamp="1605690434"&gt;645&lt;/key&gt;&lt;key app="ENWeb" db-id=""&gt;0&lt;/key&gt;&lt;/foreign-keys&gt;&lt;ref-type name="Journal Article"&gt;17&lt;/ref-type&gt;&lt;contributors&gt;&lt;authors&gt;&lt;author&gt;Yu, Sha&lt;/author&gt;&lt;author&gt;Horing, Jill&lt;/author&gt;&lt;author&gt;Liu, Qiang&lt;/author&gt;&lt;author&gt;Dahowski, Robert&lt;/author&gt;&lt;author&gt;Davidson, Casie&lt;/author&gt;&lt;author&gt;Edmonds, James&lt;/author&gt;&lt;author&gt;Liu, Bo&lt;/author&gt;&lt;author&gt;McJeon, Haewon&lt;/author&gt;&lt;author&gt;McLeod, Jeff&lt;/author&gt;&lt;author&gt;Patel, Pralit&lt;/author&gt;&lt;author&gt;Clarke, Leon&lt;/author&gt;&lt;/authors&gt;&lt;/contributors&gt;&lt;titles&gt;&lt;title&gt;CCUS in China’s mitigation strategy: insights from integrated assessment modeling&lt;/title&gt;&lt;secondary-title&gt;International Journal of Greenhouse Gas Control&lt;/secondary-title&gt;&lt;/titles&gt;&lt;periodical&gt;&lt;full-title&gt;International Journal of Greenhouse Gas Control&lt;/full-title&gt;&lt;/periodical&gt;&lt;pages&gt;204-218&lt;/pages&gt;&lt;volume&gt;84&lt;/volume&gt;&lt;section&gt;204&lt;/section&gt;&lt;dates&gt;&lt;year&gt;2019&lt;/year&gt;&lt;/dates&gt;&lt;isbn&gt;17505836&lt;/isbn&gt;&lt;urls&gt;&lt;/urls&gt;&lt;electronic-resource-num&gt;10.1016/j.ijggc.2019.03.004&lt;/electronic-resource-num&gt;&lt;/record&gt;&lt;/Cite&gt;&lt;/EndNote&gt;</w:instrText>
        </w:r>
      </w:ins>
      <w:ins w:id="290" w:author="羊凌玉" w:date="2023-07-31T23:04:27Z">
        <w:r>
          <w:rPr>
            <w:rFonts w:hint="default" w:ascii="Times New Roman" w:hAnsi="Times New Roman" w:eastAsia="宋体" w:cs="Times New Roman"/>
          </w:rPr>
          <w:fldChar w:fldCharType="separate"/>
        </w:r>
      </w:ins>
      <w:ins w:id="291" w:author="羊凌玉" w:date="2023-07-31T23:04:27Z">
        <w:r>
          <w:rPr>
            <w:rFonts w:hint="default" w:ascii="Times New Roman" w:hAnsi="Times New Roman" w:eastAsia="宋体" w:cs="Times New Roman"/>
          </w:rPr>
          <w:t>Yu等（2019）</w:t>
        </w:r>
      </w:ins>
      <w:ins w:id="292" w:author="羊凌玉" w:date="2023-07-31T23:04:27Z">
        <w:r>
          <w:rPr>
            <w:rFonts w:hint="default" w:ascii="Times New Roman" w:hAnsi="Times New Roman" w:eastAsia="宋体" w:cs="Times New Roman"/>
          </w:rPr>
          <w:fldChar w:fldCharType="end"/>
        </w:r>
      </w:ins>
      <w:ins w:id="293" w:author="羊凌玉" w:date="2023-07-31T23:04:27Z">
        <w:r>
          <w:rPr>
            <w:rFonts w:hint="default" w:ascii="Times New Roman" w:hAnsi="Times New Roman" w:eastAsia="宋体" w:cs="Times New Roman"/>
          </w:rPr>
          <w:t>预计2030年我国工业部门CCS捕集量将达到0.8~1.1亿吨/年；2050年将达到2.5~2.8亿吨/年。</w:t>
        </w:r>
      </w:ins>
    </w:p>
    <w:p>
      <w:pPr>
        <w:spacing w:line="440" w:lineRule="exact"/>
        <w:ind w:firstLine="480" w:firstLineChars="200"/>
        <w:rPr>
          <w:ins w:id="294" w:author="羊凌玉" w:date="2023-07-31T23:04:27Z"/>
          <w:rFonts w:hint="default" w:ascii="Times New Roman" w:hAnsi="Times New Roman" w:eastAsia="楷体" w:cs="Times New Roman"/>
          <w:sz w:val="24"/>
          <w:szCs w:val="24"/>
        </w:rPr>
      </w:pPr>
      <w:ins w:id="295" w:author="羊凌玉" w:date="2023-07-31T23:04:27Z">
        <w:r>
          <w:rPr>
            <w:rFonts w:hint="default" w:ascii="Times New Roman" w:hAnsi="Times New Roman" w:eastAsia="楷体" w:cs="Times New Roman"/>
            <w:bCs/>
            <w:sz w:val="24"/>
            <w:szCs w:val="24"/>
          </w:rPr>
          <w:t>早期CCS减排机会主要发生在高碳能源行业。</w:t>
        </w:r>
      </w:ins>
      <w:ins w:id="296" w:author="羊凌玉" w:date="2023-07-31T23:04:27Z">
        <w:r>
          <w:rPr>
            <w:rFonts w:hint="default" w:ascii="Times New Roman" w:hAnsi="Times New Roman" w:eastAsia="楷体" w:cs="Times New Roman"/>
            <w:sz w:val="24"/>
            <w:szCs w:val="24"/>
          </w:rPr>
          <w:t>高浓度排放源（如煤化工行业）的CO</w:t>
        </w:r>
      </w:ins>
      <w:ins w:id="297" w:author="羊凌玉" w:date="2023-07-31T23:04:27Z">
        <w:r>
          <w:rPr>
            <w:rFonts w:hint="default" w:ascii="Times New Roman" w:hAnsi="Times New Roman" w:eastAsia="楷体" w:cs="Times New Roman"/>
            <w:sz w:val="24"/>
            <w:szCs w:val="24"/>
            <w:vertAlign w:val="subscript"/>
          </w:rPr>
          <w:t>2</w:t>
        </w:r>
      </w:ins>
      <w:ins w:id="298" w:author="羊凌玉" w:date="2023-07-31T23:04:27Z">
        <w:r>
          <w:rPr>
            <w:rFonts w:hint="default" w:ascii="Times New Roman" w:hAnsi="Times New Roman" w:eastAsia="楷体" w:cs="Times New Roman"/>
            <w:sz w:val="24"/>
            <w:szCs w:val="24"/>
          </w:rPr>
          <w:t>捕集能耗与成本显著低于中低浓度排放源（如火电、钢铁、化工和水泥），因此高浓度排放源（主要为工业过程分离）为CCS的早期示范提供了低成本机会。CO</w:t>
        </w:r>
      </w:ins>
      <w:ins w:id="299" w:author="羊凌玉" w:date="2023-07-31T23:04:27Z">
        <w:r>
          <w:rPr>
            <w:rFonts w:hint="default" w:ascii="Times New Roman" w:hAnsi="Times New Roman" w:eastAsia="楷体" w:cs="Times New Roman"/>
            <w:sz w:val="24"/>
            <w:szCs w:val="24"/>
            <w:vertAlign w:val="subscript"/>
          </w:rPr>
          <w:t>2</w:t>
        </w:r>
      </w:ins>
      <w:ins w:id="300" w:author="羊凌玉" w:date="2023-07-31T23:04:27Z">
        <w:r>
          <w:rPr>
            <w:rFonts w:hint="default" w:ascii="Times New Roman" w:hAnsi="Times New Roman" w:eastAsia="楷体" w:cs="Times New Roman"/>
            <w:sz w:val="24"/>
            <w:szCs w:val="24"/>
          </w:rPr>
          <w:t>强化石油开采和咸水层封存技术与高浓度CO</w:t>
        </w:r>
      </w:ins>
      <w:ins w:id="301" w:author="羊凌玉" w:date="2023-07-31T23:04:27Z">
        <w:r>
          <w:rPr>
            <w:rFonts w:hint="default" w:ascii="Times New Roman" w:hAnsi="Times New Roman" w:eastAsia="楷体" w:cs="Times New Roman"/>
            <w:sz w:val="24"/>
            <w:szCs w:val="24"/>
            <w:vertAlign w:val="subscript"/>
          </w:rPr>
          <w:t>2</w:t>
        </w:r>
      </w:ins>
      <w:ins w:id="302" w:author="羊凌玉" w:date="2023-07-31T23:04:27Z">
        <w:r>
          <w:rPr>
            <w:rFonts w:hint="default" w:ascii="Times New Roman" w:hAnsi="Times New Roman" w:eastAsia="楷体" w:cs="Times New Roman"/>
            <w:sz w:val="24"/>
            <w:szCs w:val="24"/>
          </w:rPr>
          <w:t>排放源耦合是中国早期CCS示范项目的主要类型</w:t>
        </w:r>
      </w:ins>
      <w:ins w:id="303" w:author="羊凌玉" w:date="2023-07-31T23:04:27Z">
        <w:r>
          <w:rPr>
            <w:rFonts w:hint="default" w:ascii="Times New Roman" w:hAnsi="Times New Roman" w:eastAsia="楷体" w:cs="Times New Roman"/>
            <w:color w:val="0000FF"/>
            <w:sz w:val="24"/>
            <w:szCs w:val="24"/>
          </w:rPr>
          <w:fldChar w:fldCharType="begin"/>
        </w:r>
      </w:ins>
      <w:ins w:id="304" w:author="羊凌玉" w:date="2023-07-31T23:04:27Z">
        <w:r>
          <w:rPr>
            <w:rFonts w:hint="default" w:ascii="Times New Roman" w:hAnsi="Times New Roman" w:eastAsia="楷体" w:cs="Times New Roman"/>
            <w:color w:val="0000FF"/>
            <w:sz w:val="24"/>
            <w:szCs w:val="24"/>
          </w:rPr>
          <w: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instrText>
        </w:r>
      </w:ins>
      <w:ins w:id="305" w:author="羊凌玉" w:date="2023-07-31T23:04:27Z">
        <w:r>
          <w:rPr>
            <w:rFonts w:hint="default" w:ascii="Times New Roman" w:hAnsi="Times New Roman" w:eastAsia="楷体" w:cs="Times New Roman"/>
            <w:color w:val="0000FF"/>
            <w:sz w:val="24"/>
            <w:szCs w:val="24"/>
          </w:rPr>
          <w:fldChar w:fldCharType="separate"/>
        </w:r>
      </w:ins>
      <w:ins w:id="306" w:author="羊凌玉" w:date="2023-07-31T23:04:27Z">
        <w:r>
          <w:rPr>
            <w:rFonts w:hint="default" w:ascii="Times New Roman" w:hAnsi="Times New Roman" w:eastAsia="楷体" w:cs="Times New Roman"/>
            <w:color w:val="0000FF"/>
            <w:sz w:val="24"/>
            <w:szCs w:val="24"/>
          </w:rPr>
          <w:t>（科学技术部社会发展科技司，2019）</w:t>
        </w:r>
      </w:ins>
      <w:ins w:id="307" w:author="羊凌玉" w:date="2023-07-31T23:04:27Z">
        <w:r>
          <w:rPr>
            <w:rFonts w:hint="default" w:ascii="Times New Roman" w:hAnsi="Times New Roman" w:eastAsia="楷体" w:cs="Times New Roman"/>
            <w:color w:val="0000FF"/>
            <w:sz w:val="24"/>
            <w:szCs w:val="24"/>
          </w:rPr>
          <w:fldChar w:fldCharType="end"/>
        </w:r>
      </w:ins>
      <w:ins w:id="308" w:author="羊凌玉" w:date="2023-07-31T23:04:27Z">
        <w:r>
          <w:rPr>
            <w:rFonts w:hint="default" w:ascii="Times New Roman" w:hAnsi="Times New Roman" w:eastAsia="楷体" w:cs="Times New Roman"/>
            <w:sz w:val="24"/>
            <w:szCs w:val="24"/>
          </w:rPr>
          <w:t>。利用现代煤化工厂高浓度CO</w:t>
        </w:r>
      </w:ins>
      <w:ins w:id="309" w:author="羊凌玉" w:date="2023-07-31T23:04:27Z">
        <w:r>
          <w:rPr>
            <w:rFonts w:hint="default" w:ascii="Times New Roman" w:hAnsi="Times New Roman" w:eastAsia="楷体" w:cs="Times New Roman"/>
            <w:sz w:val="24"/>
            <w:szCs w:val="24"/>
            <w:vertAlign w:val="subscript"/>
          </w:rPr>
          <w:t>2</w:t>
        </w:r>
      </w:ins>
      <w:ins w:id="310" w:author="羊凌玉" w:date="2023-07-31T23:04:27Z">
        <w:r>
          <w:rPr>
            <w:rFonts w:hint="default" w:ascii="Times New Roman" w:hAnsi="Times New Roman" w:eastAsia="楷体" w:cs="Times New Roman"/>
            <w:sz w:val="24"/>
            <w:szCs w:val="24"/>
          </w:rPr>
          <w:t>开展咸水层封存项目，CO</w:t>
        </w:r>
      </w:ins>
      <w:ins w:id="311" w:author="羊凌玉" w:date="2023-07-31T23:04:27Z">
        <w:r>
          <w:rPr>
            <w:rFonts w:hint="default" w:ascii="Times New Roman" w:hAnsi="Times New Roman" w:eastAsia="楷体" w:cs="Times New Roman"/>
            <w:sz w:val="24"/>
            <w:szCs w:val="24"/>
            <w:vertAlign w:val="subscript"/>
          </w:rPr>
          <w:t>2</w:t>
        </w:r>
      </w:ins>
      <w:ins w:id="312" w:author="羊凌玉" w:date="2023-07-31T23:04:27Z">
        <w:r>
          <w:rPr>
            <w:rFonts w:hint="default" w:ascii="Times New Roman" w:hAnsi="Times New Roman" w:eastAsia="楷体" w:cs="Times New Roman"/>
            <w:sz w:val="24"/>
            <w:szCs w:val="24"/>
          </w:rPr>
          <w:t>减排量可达每年数亿吨，同时可以生产地下咸水数亿吨</w:t>
        </w:r>
      </w:ins>
      <w:ins w:id="313" w:author="羊凌玉" w:date="2023-07-31T23:04:27Z">
        <w:r>
          <w:rPr>
            <w:rFonts w:hint="default" w:ascii="Times New Roman" w:hAnsi="Times New Roman" w:eastAsia="楷体" w:cs="Times New Roman"/>
            <w:color w:val="0000FF"/>
            <w:sz w:val="24"/>
            <w:szCs w:val="24"/>
          </w:rPr>
          <w:fldChar w:fldCharType="begin"/>
        </w:r>
      </w:ins>
      <w:ins w:id="314" w:author="羊凌玉" w:date="2023-07-31T23:04:27Z">
        <w:r>
          <w:rPr>
            <w:rFonts w:hint="default" w:ascii="Times New Roman" w:hAnsi="Times New Roman" w:eastAsia="楷体" w:cs="Times New Roman"/>
            <w:color w:val="0000FF"/>
            <w:sz w:val="24"/>
            <w:szCs w:val="24"/>
          </w:rPr>
          <w:instrText xml:space="preserve"> ADDIN EN.CITE &lt;EndNote&gt;&lt;Cite&gt;&lt;Author&gt;Li&lt;/Author&gt;&lt;Year&gt;2019&lt;/Year&gt;&lt;RecNum&gt;10768&lt;/RecNum&gt;&lt;DisplayText&gt;(Li et al., 2019)&lt;/DisplayText&gt;&lt;record&gt;&lt;rec-number&gt;10768&lt;/rec-number&gt;&lt;foreign-keys&gt;&lt;key app="EN" db-id="r9sxxst2j5wes0edt5s5f2f70ed2vxvtw505" timestamp="1545899968"&gt;10768&lt;/key&gt;&lt;/foreign-keys&gt;&lt;ref-type name="Journal Article"&gt;17&lt;/ref-type&gt;&lt;contributors&gt;&lt;authors&gt;&lt;author&gt;Li, Xiaochun&lt;/author&gt;&lt;author&gt;Wei, Ning&lt;/author&gt;&lt;author&gt;Jiao, Zunsheng&lt;/author&gt;&lt;author&gt;Liu, Shengnan&lt;/author&gt;&lt;author&gt;Dahowski, Robert&lt;/author&gt;&lt;/authors&gt;&lt;/contributors&gt;&lt;titles&gt;&lt;title&gt;&lt;style face="normal" font="default" size="100%"&gt;Cost curve of large-scale deployment of CO&lt;/style&gt;&lt;style face="subscript" font="default" size="100%"&gt;2&lt;/style&gt;&lt;style face="normal" font="default" size="100%"&gt;-enhanced water recovery technology in modern coal chemical industries in China&lt;/style&gt;&lt;/title&gt;&lt;secondary-title&gt;International Journal of Greenhouse Gas Control&lt;/secondary-title&gt;&lt;/titles&gt;&lt;periodical&gt;&lt;full-title&gt;International Journal of Greenhouse Gas Control&lt;/full-title&gt;&lt;/periodical&gt;&lt;pages&gt;66-82&lt;/pages&gt;&lt;volume&gt;81&lt;/volume&gt;&lt;keywords&gt;&lt;keyword&gt;CO-Water nexus&lt;/keyword&gt;&lt;keyword&gt;CO-enhanced water recovery&lt;/keyword&gt;&lt;keyword&gt;Modern coal chemical industry&lt;/keyword&gt;&lt;keyword&gt;Techno-economic evaluation&lt;/keyword&gt;&lt;keyword&gt;Source–sink matching&lt;/keyword&gt;&lt;keyword&gt;Cost curve&lt;/keyword&gt;&lt;/keywords&gt;&lt;dates&gt;&lt;year&gt;2019&lt;/year&gt;&lt;pub-dates&gt;&lt;date&gt;2019/02/01/&lt;/date&gt;&lt;/pub-dates&gt;&lt;/dates&gt;&lt;isbn&gt;1750-5836&lt;/isbn&gt;&lt;urls&gt;&lt;related-urls&gt;&lt;url&gt;http://www.sciencedirect.com/science/article/pii/S175058361830032X&lt;/url&gt;&lt;/related-urls&gt;&lt;/urls&gt;&lt;electronic-resource-num&gt;https://doi.org/10.1016/j.ijggc.2018.12.012&lt;/electronic-resource-num&gt;&lt;/record&gt;&lt;/Cite&gt;&lt;/EndNote&gt;</w:instrText>
        </w:r>
      </w:ins>
      <w:ins w:id="315" w:author="羊凌玉" w:date="2023-07-31T23:04:27Z">
        <w:r>
          <w:rPr>
            <w:rFonts w:hint="default" w:ascii="Times New Roman" w:hAnsi="Times New Roman" w:eastAsia="楷体" w:cs="Times New Roman"/>
            <w:color w:val="0000FF"/>
            <w:sz w:val="24"/>
            <w:szCs w:val="24"/>
          </w:rPr>
          <w:fldChar w:fldCharType="separate"/>
        </w:r>
      </w:ins>
      <w:ins w:id="316" w:author="羊凌玉" w:date="2023-07-31T23:04:27Z">
        <w:r>
          <w:rPr>
            <w:rFonts w:hint="default" w:ascii="Times New Roman" w:hAnsi="Times New Roman" w:eastAsia="楷体" w:cs="Times New Roman"/>
            <w:color w:val="0000FF"/>
            <w:sz w:val="24"/>
            <w:szCs w:val="24"/>
          </w:rPr>
          <w:t>（Li等，2019）</w:t>
        </w:r>
      </w:ins>
      <w:ins w:id="317" w:author="羊凌玉" w:date="2023-07-31T23:04:27Z">
        <w:r>
          <w:rPr>
            <w:rFonts w:hint="default" w:ascii="Times New Roman" w:hAnsi="Times New Roman" w:eastAsia="楷体" w:cs="Times New Roman"/>
            <w:color w:val="0000FF"/>
            <w:sz w:val="24"/>
            <w:szCs w:val="24"/>
          </w:rPr>
          <w:fldChar w:fldCharType="end"/>
        </w:r>
      </w:ins>
      <w:ins w:id="318" w:author="羊凌玉" w:date="2023-07-31T23:04:27Z">
        <w:r>
          <w:rPr>
            <w:rFonts w:hint="default" w:ascii="Times New Roman" w:hAnsi="Times New Roman" w:eastAsia="楷体" w:cs="Times New Roman"/>
            <w:sz w:val="24"/>
            <w:szCs w:val="24"/>
          </w:rPr>
          <w:t>。</w:t>
        </w:r>
      </w:ins>
    </w:p>
    <w:p>
      <w:pPr>
        <w:keepNext/>
        <w:keepLines/>
        <w:pageBreakBefore w:val="0"/>
        <w:widowControl w:val="0"/>
        <w:numPr>
          <w:ilvl w:val="-1"/>
          <w:numId w:val="0"/>
        </w:numPr>
        <w:kinsoku/>
        <w:wordWrap/>
        <w:overflowPunct/>
        <w:topLinePunct w:val="0"/>
        <w:autoSpaceDE/>
        <w:autoSpaceDN/>
        <w:bidi w:val="0"/>
        <w:adjustRightInd/>
        <w:snapToGrid/>
        <w:spacing w:before="120" w:line="440" w:lineRule="exact"/>
        <w:ind w:firstLine="0" w:firstLineChars="0"/>
        <w:textAlignment w:val="auto"/>
        <w:outlineLvl w:val="9"/>
        <w:rPr>
          <w:ins w:id="320" w:author="羊凌玉" w:date="2023-07-29T22:35:45Z"/>
          <w:rFonts w:hint="default" w:ascii="Times New Roman" w:hAnsi="Times New Roman" w:eastAsia="宋体" w:cs="Times New Roman"/>
          <w:b/>
          <w:bCs/>
          <w:sz w:val="24"/>
          <w:szCs w:val="24"/>
          <w:lang w:val="en-US" w:eastAsia="zh-CN"/>
        </w:rPr>
        <w:pPrChange w:id="319" w:author="羊凌玉" w:date="2023-07-31T22:37:33Z">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pPr>
        </w:pPrChange>
      </w:pPr>
    </w:p>
    <w:p>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rPr>
          <w:ins w:id="321" w:author="羊凌玉" w:date="2023-07-29T22:35:36Z"/>
          <w:rFonts w:hint="default" w:ascii="Times New Roman" w:hAnsi="Times New Roman" w:eastAsia="宋体" w:cs="Times New Roman"/>
          <w:b/>
          <w:bCs/>
          <w:sz w:val="24"/>
          <w:szCs w:val="24"/>
          <w:lang w:val="en-US" w:eastAsia="zh-CN"/>
        </w:rPr>
      </w:pPr>
      <w:ins w:id="322" w:author="羊凌玉" w:date="2023-07-29T22:35:46Z">
        <w:r>
          <w:rPr>
            <w:rFonts w:hint="eastAsia" w:cs="Times New Roman"/>
            <w:b/>
            <w:bCs/>
            <w:sz w:val="24"/>
            <w:szCs w:val="24"/>
            <w:lang w:val="en-US" w:eastAsia="zh-CN"/>
          </w:rPr>
          <w:t>CCS</w:t>
        </w:r>
      </w:ins>
      <w:ins w:id="323" w:author="羊凌玉" w:date="2023-07-31T22:37:55Z">
        <w:r>
          <w:rPr>
            <w:rFonts w:hint="eastAsia" w:cs="Times New Roman"/>
            <w:b/>
            <w:bCs/>
            <w:sz w:val="24"/>
            <w:szCs w:val="24"/>
            <w:lang w:val="en-US" w:eastAsia="zh-CN"/>
          </w:rPr>
          <w:t>技术</w:t>
        </w:r>
      </w:ins>
      <w:ins w:id="324" w:author="羊凌玉" w:date="2023-07-31T23:30:19Z">
        <w:r>
          <w:rPr>
            <w:rFonts w:hint="eastAsia" w:cs="Times New Roman"/>
            <w:b/>
            <w:bCs/>
            <w:sz w:val="24"/>
            <w:szCs w:val="24"/>
            <w:lang w:val="en-US" w:eastAsia="zh-CN"/>
          </w:rPr>
          <w:t>减排</w:t>
        </w:r>
      </w:ins>
      <w:ins w:id="325" w:author="羊凌玉" w:date="2023-07-29T22:35:47Z">
        <w:r>
          <w:rPr>
            <w:rFonts w:hint="eastAsia" w:cs="Times New Roman"/>
            <w:b/>
            <w:bCs/>
            <w:sz w:val="24"/>
            <w:szCs w:val="24"/>
            <w:lang w:val="en-US" w:eastAsia="zh-CN"/>
          </w:rPr>
          <w:t>成本</w:t>
        </w:r>
      </w:ins>
      <w:r>
        <w:commentReference w:id="11"/>
      </w:r>
      <w:ins w:id="326" w:author="羊凌玉" w:date="2023-07-31T23:30:31Z">
        <w:r>
          <w:rPr>
            <w:rFonts w:hint="eastAsia" w:cs="Times New Roman"/>
            <w:b/>
            <w:bCs/>
            <w:sz w:val="24"/>
            <w:szCs w:val="24"/>
            <w:lang w:val="en-US" w:eastAsia="zh-CN"/>
          </w:rPr>
          <w:t>预测</w:t>
        </w:r>
      </w:ins>
      <w:ins w:id="327" w:author="羊凌玉" w:date="2023-07-31T23:30:32Z">
        <w:r>
          <w:rPr>
            <w:rFonts w:hint="eastAsia" w:cs="Times New Roman"/>
            <w:b/>
            <w:bCs/>
            <w:sz w:val="24"/>
            <w:szCs w:val="24"/>
            <w:lang w:val="en-US" w:eastAsia="zh-CN"/>
          </w:rPr>
          <w:t>研究</w:t>
        </w:r>
      </w:ins>
    </w:p>
    <w:p>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rPr>
          <w:del w:id="328" w:author="羊凌玉" w:date="2023-07-31T23:16:46Z"/>
          <w:rFonts w:hint="default" w:ascii="Times New Roman" w:hAnsi="Times New Roman" w:eastAsia="宋体" w:cs="Times New Roman"/>
          <w:b/>
          <w:bCs/>
          <w:sz w:val="24"/>
          <w:szCs w:val="24"/>
          <w:lang w:val="en-US" w:eastAsia="zh-CN"/>
        </w:rPr>
      </w:pPr>
      <w:del w:id="329" w:author="羊凌玉" w:date="2023-07-31T23:16:46Z">
        <w:r>
          <w:rPr>
            <w:rFonts w:hint="default" w:ascii="Times New Roman" w:hAnsi="Times New Roman" w:eastAsia="宋体" w:cs="Times New Roman"/>
            <w:b/>
            <w:bCs/>
            <w:sz w:val="24"/>
            <w:szCs w:val="24"/>
            <w:lang w:val="en-US" w:eastAsia="zh-CN"/>
          </w:rPr>
          <w:delText>全球层面CCS技术未来发展路径和规模研究</w:delText>
        </w:r>
      </w:del>
    </w:p>
    <w:p>
      <w:pPr>
        <w:numPr>
          <w:ilvl w:val="0"/>
          <w:numId w:val="0"/>
        </w:numPr>
        <w:ind w:firstLine="482" w:firstLineChars="200"/>
        <w:rPr>
          <w:del w:id="330" w:author="羊凌玉" w:date="2023-07-31T22:45:16Z"/>
          <w:rFonts w:hint="default" w:ascii="Times New Roman" w:hAnsi="Times New Roman" w:eastAsia="楷体" w:cs="Times New Roman"/>
          <w:sz w:val="24"/>
          <w:szCs w:val="24"/>
        </w:rPr>
      </w:pPr>
      <w:del w:id="331" w:author="羊凌玉" w:date="2023-07-31T22:45:16Z">
        <w:r>
          <w:rPr>
            <w:rFonts w:hint="default" w:ascii="Times New Roman" w:hAnsi="Times New Roman" w:eastAsia="楷体" w:cs="Times New Roman"/>
            <w:b/>
            <w:bCs/>
            <w:sz w:val="24"/>
            <w:szCs w:val="24"/>
          </w:rPr>
          <w:delText>在全球层面，目前已有较多研究对BECCS技术的未来发展路径和规模进行了探讨。当前研究普遍认为，BECCS技术将于2030-2040年间开始大规模发展，且将成为未来全球负碳排放的重要来源，然而不同研究所得到的发展路径与规模存在较大差异</w:delText>
        </w:r>
      </w:del>
      <w:del w:id="332" w:author="羊凌玉" w:date="2023-07-31T22:45:16Z">
        <w:r>
          <w:rPr>
            <w:rFonts w:hint="default" w:ascii="Times New Roman" w:hAnsi="Times New Roman" w:eastAsia="楷体" w:cs="Times New Roman"/>
            <w:b/>
            <w:bCs/>
            <w:sz w:val="24"/>
            <w:szCs w:val="24"/>
            <w:lang w:eastAsia="zh-CN"/>
          </w:rPr>
          <w:delText>。</w:delText>
        </w:r>
      </w:del>
      <w:del w:id="333" w:author="羊凌玉" w:date="2023-07-31T22:45:16Z">
        <w:r>
          <w:rPr>
            <w:rFonts w:hint="default" w:ascii="Times New Roman" w:hAnsi="Times New Roman" w:eastAsia="楷体" w:cs="Times New Roman"/>
            <w:sz w:val="24"/>
            <w:szCs w:val="24"/>
            <w:lang w:eastAsia="zh-CN"/>
          </w:rPr>
          <w:delText>Azar等[62]从能否短暂超过温升目标（即Overshoot）的角度探讨了全球2℃和1.5℃目标下BECCS技术的发展，发现在保持温升不高于2℃和允许短暂超过1.5℃的两个情景中，BECCS将于2040年左右开始被大规模应用。“1.5℃特别报告”中提出了实现全球1.5℃目标的四种减排模式，在资源能源消耗最高、碳排放量最高的模式下，大约从2030年就需要大规模发展BECCS技术[63]。Kriegler等[64]的研究讨论了不同碳预算下以BECCS为代表的负排放技术的部署规模差异。通过模型模拟发现，如果2016-2100年的全球二氧化碳排放预算在5500-6500亿吨范围内，实现1.5℃目标无法离开NET的部署；如果碳预算低于5500亿吨，则NET贡献的负排放量必须在2040年、2050年依次超过40亿吨和100亿吨。此外，近年来也涌现出一些文献比较和模型比较研究。例如，Minx等[14]通过文献综述总结了当前研究中预估的未来全球BECCS技术发展规模的范围：2050年的二氧化碳捕集量为24-110亿吨，2100年的捕集量为110-697亿吨，2100年前的累积负排放量为1000-11700亿吨。斯坦福大学能源建模论坛的EMF-33项目对11个IAM模拟的全球2℃目标下BECCS的发展路径及规模进行了汇总（图2.1），发现大部分模型中BECCS技术开始部署的时间在2030-2050年间，2060年的二氧化碳捕集量范围为50-160亿吨，2100年时将达到80-260亿吨[65]。此外，不同IAM模型所得到的模拟结果差异很大，且差距随着模拟时间的延长而扩大。</w:delText>
        </w:r>
      </w:del>
      <w:del w:id="334" w:author="羊凌玉" w:date="2023-07-31T22:45:16Z">
        <w:r>
          <w:rPr>
            <w:rFonts w:hint="default" w:ascii="Times New Roman" w:hAnsi="Times New Roman" w:eastAsia="楷体" w:cs="Times New Roman"/>
            <w:sz w:val="24"/>
            <w:szCs w:val="24"/>
          </w:rPr>
          <w:delText>除模型结构本身的差异外，导致不同研究间模拟结果差异大的原因主要是BECCS技术未来的发展路径和规模会受到多方面不确定因素的影响。例如，减排量的设定、常规低碳技术的发展、生物质资源的供应量、水和土地资源的充足性，以及碳捕集与封存能力等。对这些因素的不同判断会影响建模者们对各自模型中相关假设和参数的设定。</w:delText>
        </w:r>
      </w:del>
    </w:p>
    <w:p>
      <w:pPr>
        <w:numPr>
          <w:ilvl w:val="0"/>
          <w:numId w:val="0"/>
        </w:numPr>
        <w:ind w:firstLine="480" w:firstLineChars="200"/>
        <w:rPr>
          <w:del w:id="335" w:author="羊凌玉" w:date="2023-07-31T23:30:37Z"/>
          <w:rFonts w:hint="default" w:ascii="Times New Roman" w:hAnsi="Times New Roman" w:eastAsia="楷体" w:cs="Times New Roman"/>
          <w:sz w:val="24"/>
          <w:szCs w:val="24"/>
        </w:rPr>
      </w:pPr>
      <w:del w:id="336" w:author="羊凌玉" w:date="2023-07-31T22:45:16Z">
        <w:r>
          <w:rPr>
            <w:rFonts w:hint="default" w:ascii="Times New Roman" w:hAnsi="Times New Roman" w:eastAsia="楷体" w:cs="Times New Roman"/>
            <w:sz w:val="24"/>
            <w:szCs w:val="24"/>
          </w:rPr>
          <w:delText>全球层面，2050年CCS的减排贡献为28-76亿吨/年。IRENA（2020a，2020b）深度脱碳情景下，2050年CCUS将贡献约6%年减排量，即27.9亿吨/年。蔡博峰等（2021b）研究发现，2050年CCUS不同情景中的全球减排量为27.9-76亿吨/年。IPCC（2018）报告中指出，2050年不同路径CCUS的总减排量为30-68亿吨/年。IEA（2021）全球能源系统净零排放情景预测2050年全球CO2捕集量约为76亿吨/年。</w:delText>
        </w:r>
      </w:del>
    </w:p>
    <w:p>
      <w:pPr>
        <w:keepNext w:val="0"/>
        <w:keepLines w:val="0"/>
        <w:pageBreakBefore w:val="0"/>
        <w:widowControl/>
        <w:numPr>
          <w:ilvl w:val="0"/>
          <w:numId w:val="0"/>
        </w:numPr>
        <w:kinsoku/>
        <w:wordWrap/>
        <w:overflowPunct/>
        <w:topLinePunct w:val="0"/>
        <w:autoSpaceDE/>
        <w:autoSpaceDN/>
        <w:bidi w:val="0"/>
        <w:adjustRightInd/>
        <w:snapToGrid/>
        <w:spacing w:before="0" w:line="240" w:lineRule="auto"/>
        <w:ind w:firstLine="480" w:firstLineChars="200"/>
        <w:textAlignment w:val="auto"/>
        <w:outlineLvl w:val="9"/>
        <w:rPr>
          <w:del w:id="338" w:author="羊凌玉" w:date="2023-07-31T23:16:49Z"/>
          <w:rFonts w:hint="default" w:ascii="Times New Roman" w:hAnsi="Times New Roman" w:eastAsia="宋体" w:cs="Times New Roman"/>
          <w:b/>
          <w:bCs/>
          <w:sz w:val="24"/>
          <w:szCs w:val="24"/>
          <w:lang w:val="en-US" w:eastAsia="zh-CN"/>
        </w:rPr>
        <w:pPrChange w:id="337" w:author="羊凌玉" w:date="2023-07-31T23:30:37Z">
          <w:pPr>
            <w:keepNext/>
            <w:keepLines/>
            <w:pageBreakBefore w:val="0"/>
            <w:widowControl w:val="0"/>
            <w:numPr>
              <w:ilvl w:val="0"/>
              <w:numId w:val="9"/>
            </w:numPr>
            <w:kinsoku/>
            <w:wordWrap/>
            <w:overflowPunct/>
            <w:topLinePunct w:val="0"/>
            <w:autoSpaceDE/>
            <w:autoSpaceDN/>
            <w:bidi w:val="0"/>
            <w:adjustRightInd/>
            <w:snapToGrid/>
            <w:spacing w:before="120" w:line="440" w:lineRule="exact"/>
            <w:ind w:firstLine="482" w:firstLineChars="200"/>
            <w:textAlignment w:val="auto"/>
            <w:outlineLvl w:val="2"/>
          </w:pPr>
        </w:pPrChange>
      </w:pPr>
      <w:del w:id="339" w:author="羊凌玉" w:date="2023-07-31T23:16:49Z">
        <w:r>
          <w:rPr>
            <w:rFonts w:hint="default" w:ascii="Times New Roman" w:hAnsi="Times New Roman" w:eastAsia="宋体" w:cs="Times New Roman"/>
            <w:b/>
            <w:bCs/>
            <w:sz w:val="24"/>
            <w:szCs w:val="24"/>
            <w:lang w:val="en-US" w:eastAsia="zh-CN"/>
          </w:rPr>
          <w:delText>中国CCS技术未来发展路径和规模研究</w:delText>
        </w:r>
      </w:del>
    </w:p>
    <w:p>
      <w:pPr>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textAlignment w:val="auto"/>
        <w:outlineLvl w:val="9"/>
        <w:rPr>
          <w:del w:id="341" w:author="羊凌玉" w:date="2023-07-31T22:44:56Z"/>
          <w:rFonts w:hint="default" w:ascii="Times New Roman" w:hAnsi="Times New Roman" w:eastAsia="宋体" w:cs="Times New Roman"/>
          <w:lang w:val="en-US" w:eastAsia="zh-CN"/>
        </w:rPr>
        <w:pPrChange w:id="340" w:author="羊凌玉" w:date="2023-07-31T23:30:37Z">
          <w:pPr>
            <w:keepNext/>
            <w:keepLines/>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pPr>
        </w:pPrChange>
      </w:pPr>
      <w:del w:id="342" w:author="羊凌玉" w:date="2023-07-31T22:44:56Z">
        <w:r>
          <w:rPr>
            <w:rFonts w:hint="default" w:ascii="Times New Roman" w:hAnsi="Times New Roman" w:eastAsia="宋体" w:cs="Times New Roman"/>
            <w:lang w:val="en-US" w:eastAsia="zh-CN"/>
          </w:rPr>
          <w:delText>随着中国双碳目标的提出，CCS技术对于深度脱碳以及实现净零排放的重要性逐渐凸显，有关中国CCS技术发展潜力的研究日益增多。总体而言，现有研究从供需双侧对CCS技术发展路径进行探讨。</w:delText>
        </w:r>
      </w:del>
      <w:del w:id="343" w:author="羊凌玉" w:date="2023-07-31T22:44:56Z">
        <w:r>
          <w:rPr>
            <w:rFonts w:hint="default" w:ascii="Times New Roman" w:hAnsi="Times New Roman" w:eastAsia="宋体" w:cs="Times New Roman"/>
            <w:b/>
            <w:bCs/>
            <w:lang w:val="en-US" w:eastAsia="zh-CN"/>
          </w:rPr>
          <w:delText>大量研究从供给侧视角，</w:delText>
        </w:r>
      </w:del>
      <w:del w:id="344" w:author="羊凌玉" w:date="2023-07-31T22:44:56Z">
        <w:r>
          <w:rPr>
            <w:rFonts w:hint="default" w:ascii="Times New Roman" w:hAnsi="Times New Roman" w:eastAsia="宋体" w:cs="Times New Roman"/>
            <w:lang w:val="en-US" w:eastAsia="zh-CN"/>
          </w:rPr>
          <w:delText>基于各环节技术未来发展及中国封存潜力等自然因素的变动，对未来CCS可部署规模进行了预测。</w:delText>
        </w:r>
      </w:del>
    </w:p>
    <w:p>
      <w:pPr>
        <w:numPr>
          <w:ilvl w:val="0"/>
          <w:numId w:val="0"/>
        </w:numPr>
        <w:spacing w:line="240" w:lineRule="auto"/>
        <w:ind w:firstLine="480" w:firstLineChars="200"/>
        <w:rPr>
          <w:del w:id="346" w:author="羊凌玉" w:date="2023-07-31T22:44:56Z"/>
          <w:rFonts w:hint="default" w:ascii="Times New Roman" w:hAnsi="Times New Roman" w:eastAsia="楷体" w:cs="Times New Roman"/>
          <w:b w:val="0"/>
          <w:bCs w:val="0"/>
          <w:sz w:val="24"/>
          <w:szCs w:val="24"/>
        </w:rPr>
        <w:pPrChange w:id="345" w:author="羊凌玉" w:date="2023-07-31T23:30:37Z">
          <w:pPr>
            <w:spacing w:line="440" w:lineRule="exact"/>
            <w:ind w:firstLine="480" w:firstLineChars="200"/>
          </w:pPr>
        </w:pPrChange>
      </w:pPr>
      <w:del w:id="347" w:author="羊凌玉" w:date="2023-07-31T22:44:56Z">
        <w:r>
          <w:rPr>
            <w:rFonts w:hint="default" w:ascii="Times New Roman" w:hAnsi="Times New Roman" w:eastAsia="楷体" w:cs="Times New Roman"/>
            <w:bCs/>
            <w:sz w:val="24"/>
            <w:szCs w:val="24"/>
          </w:rPr>
          <w:delText>从利用与封存潜力来看，油气藏</w:delText>
        </w:r>
      </w:del>
      <w:del w:id="348" w:author="羊凌玉" w:date="2023-07-31T22:44:56Z">
        <w:r>
          <w:rPr>
            <w:rFonts w:hint="default" w:ascii="Times New Roman" w:hAnsi="Times New Roman" w:eastAsia="楷体" w:cs="Times New Roman"/>
            <w:bCs/>
            <w:sz w:val="24"/>
            <w:szCs w:val="24"/>
            <w:lang w:eastAsia="zh-TW"/>
          </w:rPr>
          <w:delText>CO</w:delText>
        </w:r>
      </w:del>
      <w:del w:id="349" w:author="羊凌玉" w:date="2023-07-31T22:44:56Z">
        <w:r>
          <w:rPr>
            <w:rFonts w:hint="default" w:ascii="Times New Roman" w:hAnsi="Times New Roman" w:eastAsia="楷体" w:cs="Times New Roman"/>
            <w:bCs/>
            <w:sz w:val="24"/>
            <w:szCs w:val="24"/>
            <w:vertAlign w:val="subscript"/>
            <w:lang w:eastAsia="zh-TW"/>
          </w:rPr>
          <w:delText>2</w:delText>
        </w:r>
      </w:del>
      <w:del w:id="350" w:author="羊凌玉" w:date="2023-07-31T22:44:56Z">
        <w:r>
          <w:rPr>
            <w:rFonts w:hint="default" w:ascii="Times New Roman" w:hAnsi="Times New Roman" w:eastAsia="楷体" w:cs="Times New Roman"/>
            <w:bCs/>
            <w:sz w:val="24"/>
            <w:szCs w:val="24"/>
          </w:rPr>
          <w:delText>强化开采、陆上咸水层封存、海底封存的容量可观。</w:delText>
        </w:r>
      </w:del>
      <w:del w:id="351" w:author="羊凌玉" w:date="2023-07-31T22:44:56Z">
        <w:r>
          <w:rPr>
            <w:rFonts w:hint="default" w:ascii="Times New Roman" w:hAnsi="Times New Roman" w:eastAsia="楷体" w:cs="Times New Roman"/>
            <w:sz w:val="24"/>
            <w:szCs w:val="24"/>
          </w:rPr>
          <w:delText>全球陆上咸水层理论封存容量为6-42万亿吨，海底理论封存容量为2-13万亿吨</w:delText>
        </w:r>
      </w:del>
      <w:del w:id="352" w:author="羊凌玉" w:date="2023-07-31T22:44:56Z">
        <w:r>
          <w:rPr>
            <w:rFonts w:hint="default" w:ascii="Times New Roman" w:hAnsi="Times New Roman" w:eastAsia="楷体" w:cs="Times New Roman"/>
            <w:color w:val="0000FF"/>
            <w:sz w:val="24"/>
            <w:szCs w:val="24"/>
          </w:rPr>
          <w:fldChar w:fldCharType="begin">
            <w:fldData xml:space="preserve">PEVuZE5vdGU+PENpdGU+PEF1dGhvcj7olKHljZrls7A8L0F1dGhvcj48WWVhcj4yMDIxPC9ZZWFy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</w:fldData>
          </w:fldChar>
        </w:r>
      </w:del>
      <w:del w:id="353" w:author="羊凌玉" w:date="2023-07-31T22:44:56Z">
        <w:r>
          <w:rPr>
            <w:rFonts w:hint="default" w:ascii="Times New Roman" w:hAnsi="Times New Roman" w:eastAsia="楷体" w:cs="Times New Roman"/>
            <w:color w:val="0000FF"/>
            <w:sz w:val="24"/>
            <w:szCs w:val="24"/>
          </w:rPr>
          <w:delInstrText xml:space="preserve"> ADDIN EN.CITE </w:delInstrText>
        </w:r>
      </w:del>
      <w:del w:id="354" w:author="羊凌玉" w:date="2023-07-31T22:44:56Z">
        <w:r>
          <w:rPr>
            <w:rFonts w:hint="default" w:ascii="Times New Roman" w:hAnsi="Times New Roman" w:eastAsia="楷体" w:cs="Times New Roman"/>
            <w:color w:val="0000FF"/>
            <w:sz w:val="24"/>
            <w:szCs w:val="24"/>
          </w:rPr>
          <w:fldChar w:fldCharType="begin">
            <w:fldData xml:space="preserve">PEVuZE5vdGU+PENpdGU+PEF1dGhvcj7olKHljZrls7A8L0F1dGhvcj48WWVhcj4yMDIxPC9ZZWFy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</w:fldData>
          </w:fldChar>
        </w:r>
      </w:del>
      <w:del w:id="355" w:author="羊凌玉" w:date="2023-07-31T22:44:56Z">
        <w:r>
          <w:rPr>
            <w:rFonts w:hint="default" w:ascii="Times New Roman" w:hAnsi="Times New Roman" w:eastAsia="楷体" w:cs="Times New Roman"/>
            <w:color w:val="0000FF"/>
            <w:sz w:val="24"/>
            <w:szCs w:val="24"/>
          </w:rPr>
          <w:delInstrText xml:space="preserve"> ADDIN EN.CITE.DATA </w:delInstrText>
        </w:r>
      </w:del>
      <w:del w:id="356" w:author="羊凌玉" w:date="2023-07-31T22:44:56Z">
        <w:r>
          <w:rPr>
            <w:rFonts w:hint="default" w:ascii="Times New Roman" w:hAnsi="Times New Roman" w:eastAsia="楷体" w:cs="Times New Roman"/>
            <w:color w:val="0000FF"/>
            <w:sz w:val="24"/>
            <w:szCs w:val="24"/>
          </w:rPr>
          <w:fldChar w:fldCharType="end"/>
        </w:r>
      </w:del>
      <w:del w:id="357" w:author="羊凌玉" w:date="2023-07-31T22:44:56Z">
        <w:r>
          <w:rPr>
            <w:rFonts w:hint="default" w:ascii="Times New Roman" w:hAnsi="Times New Roman" w:eastAsia="楷体" w:cs="Times New Roman"/>
            <w:color w:val="0000FF"/>
            <w:sz w:val="24"/>
            <w:szCs w:val="24"/>
          </w:rPr>
          <w:fldChar w:fldCharType="separate"/>
        </w:r>
      </w:del>
      <w:del w:id="358" w:author="羊凌玉" w:date="2023-07-31T22:44:56Z">
        <w:r>
          <w:rPr>
            <w:rFonts w:hint="default" w:ascii="Times New Roman" w:hAnsi="Times New Roman" w:eastAsia="楷体" w:cs="Times New Roman"/>
            <w:color w:val="0000FF"/>
            <w:sz w:val="24"/>
            <w:szCs w:val="24"/>
          </w:rPr>
          <w:delText>（蔡博峰，2021b）</w:delText>
        </w:r>
      </w:del>
      <w:del w:id="359" w:author="羊凌玉" w:date="2023-07-31T22:44:56Z">
        <w:r>
          <w:rPr>
            <w:rFonts w:hint="default" w:ascii="Times New Roman" w:hAnsi="Times New Roman" w:eastAsia="楷体" w:cs="Times New Roman"/>
            <w:color w:val="0000FF"/>
            <w:sz w:val="24"/>
            <w:szCs w:val="24"/>
          </w:rPr>
          <w:fldChar w:fldCharType="end"/>
        </w:r>
      </w:del>
      <w:del w:id="360" w:author="羊凌玉" w:date="2023-07-31T22:44:56Z">
        <w:r>
          <w:rPr>
            <w:rFonts w:hint="default" w:ascii="Times New Roman" w:hAnsi="Times New Roman" w:eastAsia="楷体" w:cs="Times New Roman"/>
            <w:sz w:val="24"/>
            <w:szCs w:val="24"/>
          </w:rPr>
          <w:delText>。</w:delText>
        </w:r>
      </w:del>
      <w:del w:id="361" w:author="羊凌玉" w:date="2023-07-31T22:44:56Z">
        <w:r>
          <w:rPr>
            <w:rFonts w:hint="default" w:ascii="Times New Roman" w:hAnsi="Times New Roman" w:eastAsia="楷体" w:cs="Times New Roman"/>
            <w:color w:val="0000FF"/>
            <w:sz w:val="24"/>
            <w:szCs w:val="24"/>
          </w:rPr>
          <w:delText>研究课题负责人（Wei等，2015）</w:delText>
        </w:r>
      </w:del>
      <w:del w:id="362" w:author="羊凌玉" w:date="2023-07-31T22:44:56Z">
        <w:r>
          <w:rPr>
            <w:rFonts w:hint="default" w:ascii="Times New Roman" w:hAnsi="Times New Roman" w:eastAsia="楷体" w:cs="Times New Roman"/>
            <w:sz w:val="24"/>
            <w:szCs w:val="24"/>
          </w:rPr>
          <w:delText>估计我国咸水层理论封存容量为1.5-3万亿吨量级。2050年我国</w:delText>
        </w:r>
      </w:del>
      <w:del w:id="363" w:author="羊凌玉" w:date="2023-07-31T22:44:56Z">
        <w:r>
          <w:rPr>
            <w:rFonts w:hint="default" w:ascii="Times New Roman" w:hAnsi="Times New Roman" w:eastAsia="楷体" w:cs="Times New Roman"/>
            <w:sz w:val="24"/>
            <w:szCs w:val="24"/>
            <w:lang w:eastAsia="zh-TW"/>
          </w:rPr>
          <w:delText>CO</w:delText>
        </w:r>
      </w:del>
      <w:del w:id="364" w:author="羊凌玉" w:date="2023-07-31T22:44:56Z">
        <w:r>
          <w:rPr>
            <w:rFonts w:hint="default" w:ascii="Times New Roman" w:hAnsi="Times New Roman" w:eastAsia="楷体" w:cs="Times New Roman"/>
            <w:sz w:val="24"/>
            <w:szCs w:val="24"/>
            <w:vertAlign w:val="subscript"/>
            <w:lang w:eastAsia="zh-TW"/>
          </w:rPr>
          <w:delText>2</w:delText>
        </w:r>
      </w:del>
      <w:del w:id="365" w:author="羊凌玉" w:date="2023-07-31T22:44:56Z">
        <w:r>
          <w:rPr>
            <w:rFonts w:hint="default" w:ascii="Times New Roman" w:hAnsi="Times New Roman" w:eastAsia="楷体" w:cs="Times New Roman"/>
            <w:sz w:val="24"/>
            <w:szCs w:val="24"/>
            <w:lang w:eastAsia="zh-TW"/>
          </w:rPr>
          <w:delText>强化采油技术</w:delText>
        </w:r>
      </w:del>
      <w:del w:id="366" w:author="羊凌玉" w:date="2023-07-31T22:44:56Z">
        <w:r>
          <w:rPr>
            <w:rFonts w:hint="default" w:ascii="Times New Roman" w:hAnsi="Times New Roman" w:eastAsia="楷体" w:cs="Times New Roman"/>
            <w:sz w:val="24"/>
            <w:szCs w:val="24"/>
          </w:rPr>
          <w:delText>的减排贡献将达1.2亿吨/年</w:delText>
        </w:r>
      </w:del>
      <w:del w:id="367" w:author="羊凌玉" w:date="2023-07-31T22:44:56Z">
        <w:r>
          <w:rPr>
            <w:rFonts w:hint="default" w:ascii="Times New Roman" w:hAnsi="Times New Roman" w:eastAsia="楷体" w:cs="Times New Roman"/>
            <w:b w:val="0"/>
            <w:bCs w:val="0"/>
            <w:color w:val="0000FF"/>
            <w:sz w:val="24"/>
            <w:szCs w:val="24"/>
          </w:rPr>
          <w:fldChar w:fldCharType="begin"/>
        </w:r>
      </w:del>
      <w:del w:id="368" w:author="羊凌玉" w:date="2023-07-31T22:44:56Z">
        <w:r>
          <w:rPr>
            <w:rFonts w:hint="default" w:ascii="Times New Roman" w:hAnsi="Times New Roman" w:eastAsia="楷体" w:cs="Times New Roman"/>
            <w:b w:val="0"/>
            <w:bCs w:val="0"/>
            <w:color w:val="0000FF"/>
            <w:sz w:val="24"/>
            <w:szCs w:val="24"/>
          </w:rPr>
          <w:delInstrText xml:space="preserve"> ADDIN EN.CITE &lt;EndNote&gt;&lt;Cite&gt;&lt;Author&gt;中国21世纪议程管理中心&lt;/Author&gt;&lt;Year&gt;2021&lt;/Year&gt;&lt;RecNum&gt;16193&lt;/RecNum&gt;&lt;DisplayText&gt;(中国21世纪议程管理中心, 2021)&lt;/DisplayText&gt;&lt;record&gt;&lt;rec-number&gt;16193&lt;/rec-number&gt;&lt;foreign-keys&gt;&lt;key app="EN" db-id="r9sxxst2j5wes0edt5s5f2f70ed2vxvtw505" timestamp="1667229399"&gt;16193&lt;/key&gt;&lt;/foreign-keys&gt;&lt;ref-type name="Manuscript"&gt;36&lt;/ref-type&gt;&lt;contributors&gt;&lt;authors&gt;&lt;author&gt;&lt;style face="normal" font="default" charset="134" size="100%"&gt;中国21世纪议程管理中心&lt;/style&gt;&lt;/author&gt;&lt;/authors&gt;&lt;/contributors&gt;&lt;titles&gt;&lt;title&gt;&lt;style face="normal" font="default" charset="134" size="100%"&gt;中国碳捕集利用与封存（&lt;/style&gt;&lt;style face="normal" font="Arial" size="100%"&gt;CCUS&lt;/style&gt;&lt;style face="normal" font="default" charset="134" size="100%"&gt;）技术评估报告（未出版）&lt;/style&gt;&lt;/title&gt;&lt;/titles&gt;&lt;dates&gt;&lt;year&gt;2021&lt;/year&gt;&lt;/dates&gt;&lt;urls&gt;&lt;/urls&gt;&lt;/record&gt;&lt;/Cite&gt;&lt;/EndNote&gt;</w:delInstrText>
        </w:r>
      </w:del>
      <w:del w:id="369" w:author="羊凌玉" w:date="2023-07-31T22:44:56Z">
        <w:r>
          <w:rPr>
            <w:rFonts w:hint="default" w:ascii="Times New Roman" w:hAnsi="Times New Roman" w:eastAsia="楷体" w:cs="Times New Roman"/>
            <w:b w:val="0"/>
            <w:bCs w:val="0"/>
            <w:color w:val="0000FF"/>
            <w:sz w:val="24"/>
            <w:szCs w:val="24"/>
          </w:rPr>
          <w:fldChar w:fldCharType="separate"/>
        </w:r>
      </w:del>
      <w:del w:id="370" w:author="羊凌玉" w:date="2023-07-31T22:44:56Z">
        <w:r>
          <w:rPr>
            <w:rFonts w:hint="default" w:ascii="Times New Roman" w:hAnsi="Times New Roman" w:eastAsia="楷体" w:cs="Times New Roman"/>
            <w:b w:val="0"/>
            <w:bCs w:val="0"/>
            <w:color w:val="0000FF"/>
            <w:sz w:val="24"/>
            <w:szCs w:val="24"/>
          </w:rPr>
          <w:delText>（中国21世纪议程管理中心，2022）</w:delText>
        </w:r>
      </w:del>
      <w:del w:id="371" w:author="羊凌玉" w:date="2023-07-31T22:44:56Z">
        <w:r>
          <w:rPr>
            <w:rFonts w:hint="default" w:ascii="Times New Roman" w:hAnsi="Times New Roman" w:eastAsia="楷体" w:cs="Times New Roman"/>
            <w:b w:val="0"/>
            <w:bCs w:val="0"/>
            <w:color w:val="0000FF"/>
            <w:sz w:val="24"/>
            <w:szCs w:val="24"/>
          </w:rPr>
          <w:fldChar w:fldCharType="end"/>
        </w:r>
      </w:del>
      <w:del w:id="372" w:author="羊凌玉" w:date="2023-07-31T22:44:56Z">
        <w:r>
          <w:rPr>
            <w:rFonts w:hint="default" w:ascii="Times New Roman" w:hAnsi="Times New Roman" w:eastAsia="楷体" w:cs="Times New Roman"/>
            <w:b w:val="0"/>
            <w:bCs w:val="0"/>
            <w:sz w:val="24"/>
            <w:szCs w:val="24"/>
          </w:rPr>
          <w:delText>。</w:delText>
        </w:r>
      </w:del>
    </w:p>
    <w:p>
      <w:pPr>
        <w:keepNext w:val="0"/>
        <w:keepLines w:val="0"/>
        <w:pageBreakBefore w:val="0"/>
        <w:widowControl/>
        <w:numPr>
          <w:ilvl w:val="0"/>
          <w:numId w:val="0"/>
        </w:numPr>
        <w:kinsoku/>
        <w:wordWrap/>
        <w:overflowPunct/>
        <w:topLinePunct w:val="0"/>
        <w:autoSpaceDE/>
        <w:autoSpaceDN/>
        <w:bidi w:val="0"/>
        <w:adjustRightInd/>
        <w:snapToGrid/>
        <w:spacing w:before="0" w:line="240" w:lineRule="auto"/>
        <w:ind w:firstLine="480" w:firstLineChars="200"/>
        <w:textAlignment w:val="auto"/>
        <w:outlineLvl w:val="9"/>
        <w:rPr>
          <w:del w:id="374" w:author="羊凌玉" w:date="2023-07-31T22:44:56Z"/>
          <w:rFonts w:hint="default" w:ascii="Times New Roman" w:hAnsi="Times New Roman" w:cs="Times New Roman"/>
          <w:lang w:val="en-US" w:eastAsia="zh-CN"/>
        </w:rPr>
        <w:pPrChange w:id="373" w:author="羊凌玉" w:date="2023-07-31T23:30:37Z">
          <w:pPr>
            <w:keepNext/>
            <w:keepLines/>
            <w:pageBreakBefore w:val="0"/>
            <w:widowControl w:val="0"/>
            <w:numPr>
              <w:ilvl w:val="0"/>
              <w:numId w:val="0"/>
            </w:numPr>
            <w:kinsoku/>
            <w:wordWrap/>
            <w:overflowPunct/>
            <w:topLinePunct w:val="0"/>
            <w:autoSpaceDE/>
            <w:autoSpaceDN/>
            <w:bidi w:val="0"/>
            <w:adjustRightInd/>
            <w:snapToGrid/>
            <w:spacing w:before="120" w:line="440" w:lineRule="exact"/>
            <w:ind w:firstLine="480" w:firstLineChars="200"/>
            <w:textAlignment w:val="auto"/>
            <w:outlineLvl w:val="9"/>
          </w:pPr>
        </w:pPrChange>
      </w:pPr>
      <w:del w:id="375" w:author="羊凌玉" w:date="2023-07-31T22:44:56Z">
        <w:r>
          <w:rPr>
            <w:rFonts w:hint="default" w:ascii="Times New Roman" w:hAnsi="Times New Roman" w:eastAsia="楷体" w:cs="Times New Roman"/>
            <w:sz w:val="24"/>
            <w:szCs w:val="24"/>
          </w:rPr>
          <w:delText>我国CO2地质利用与封存的封存容量大。我国CCS技术我国现有探明储量有190亿吨石油地质储量适于</w:delText>
        </w:r>
      </w:del>
      <w:del w:id="376" w:author="羊凌玉" w:date="2023-07-31T22:44:56Z">
        <w:r>
          <w:rPr>
            <w:rFonts w:hint="default" w:ascii="Times New Roman" w:hAnsi="Times New Roman" w:eastAsia="楷体" w:cs="Times New Roman"/>
            <w:sz w:val="24"/>
            <w:szCs w:val="24"/>
            <w:lang w:eastAsia="zh-TW"/>
          </w:rPr>
          <w:delText>CO2强化采油</w:delText>
        </w:r>
      </w:del>
      <w:del w:id="377" w:author="羊凌玉" w:date="2023-07-31T22:44:56Z">
        <w:r>
          <w:rPr>
            <w:rFonts w:hint="default" w:ascii="Times New Roman" w:hAnsi="Times New Roman" w:eastAsia="楷体" w:cs="Times New Roman"/>
            <w:sz w:val="24"/>
            <w:szCs w:val="24"/>
          </w:rPr>
          <w:delText>，54%为低渗透储量，可提高采收率10.7%，增加石油可采储量20.3亿吨，实现50亿到100亿吨的二氧化碳减排量。根据我国油藏封存潜力研判，预计2050年我国</w:delText>
        </w:r>
      </w:del>
      <w:del w:id="378" w:author="羊凌玉" w:date="2023-07-31T22:44:56Z">
        <w:r>
          <w:rPr>
            <w:rFonts w:hint="default" w:ascii="Times New Roman" w:hAnsi="Times New Roman" w:eastAsia="楷体" w:cs="Times New Roman"/>
            <w:sz w:val="24"/>
            <w:szCs w:val="24"/>
            <w:lang w:eastAsia="zh-TW"/>
          </w:rPr>
          <w:delText>CO2强化采油技术</w:delText>
        </w:r>
      </w:del>
      <w:del w:id="379" w:author="羊凌玉" w:date="2023-07-31T22:44:56Z">
        <w:r>
          <w:rPr>
            <w:rFonts w:hint="default" w:ascii="Times New Roman" w:hAnsi="Times New Roman" w:eastAsia="楷体" w:cs="Times New Roman"/>
            <w:sz w:val="24"/>
            <w:szCs w:val="24"/>
          </w:rPr>
          <w:delText>的减排贡献将达1.2亿吨/年</w:delText>
        </w:r>
      </w:del>
      <w:del w:id="380" w:author="羊凌玉" w:date="2023-07-31T22:44:56Z">
        <w:r>
          <w:rPr>
            <w:rFonts w:hint="default" w:ascii="Times New Roman" w:hAnsi="Times New Roman" w:eastAsia="楷体" w:cs="Times New Roman"/>
            <w:sz w:val="24"/>
            <w:szCs w:val="24"/>
          </w:rPr>
          <w:fldChar w:fldCharType="begin"/>
        </w:r>
      </w:del>
      <w:del w:id="381" w:author="羊凌玉" w:date="2023-07-31T22:44:56Z">
        <w:r>
          <w:rPr>
            <w:rFonts w:hint="default" w:ascii="Times New Roman" w:hAnsi="Times New Roman" w:eastAsia="楷体" w:cs="Times New Roman"/>
            <w:sz w:val="24"/>
            <w:szCs w:val="24"/>
          </w:rPr>
          <w:delInstrText xml:space="preserve"> ADDIN EN.CITE &lt;EndNote&gt;&lt;Cite&gt;&lt;Author&gt;中国21世纪议程管理中心&lt;/Author&gt;&lt;Year&gt;2021&lt;/Year&gt;&lt;RecNum&gt;16193&lt;/RecNum&gt;&lt;DisplayText&gt;(中国21世纪议程管理中心, 2021)&lt;/DisplayText&gt;&lt;record&gt;&lt;rec-number&gt;16193&lt;/rec-number&gt;&lt;foreign-keys&gt;&lt;key app="EN" db-id="r9sxxst2j5wes0edt5s5f2f70ed2vxvtw505" timestamp="1667229399"&gt;16193&lt;/key&gt;&lt;/foreign-keys&gt;&lt;ref-type name="Manuscript"&gt;36&lt;/ref-type&gt;&lt;contributors&gt;&lt;authors&gt;&lt;author&gt;&lt;style face="normal" font="default" charset="134" size="100%"&gt;中国21世纪议程管理中心&lt;/style&gt;&lt;/author&gt;&lt;/authors&gt;&lt;/contributors&gt;&lt;titles&gt;&lt;title&gt;&lt;style face="normal" font="default" charset="134" size="100%"&gt;中国碳捕集利用与封存（&lt;/style&gt;&lt;style face="normal" font="Arial" size="100%"&gt;CCUS&lt;/style&gt;&lt;style face="normal" font="default" charset="134" size="100%"&gt;）技术评估报告（未出版）&lt;/style&gt;&lt;/title&gt;&lt;/titles&gt;&lt;dates&gt;&lt;year&gt;2021&lt;/year&gt;&lt;/dates&gt;&lt;urls&gt;&lt;/urls&gt;&lt;/record&gt;&lt;/Cite&gt;&lt;/EndNote&gt;</w:delInstrText>
        </w:r>
      </w:del>
      <w:del w:id="382" w:author="羊凌玉" w:date="2023-07-31T22:44:56Z">
        <w:r>
          <w:rPr>
            <w:rFonts w:hint="default" w:ascii="Times New Roman" w:hAnsi="Times New Roman" w:eastAsia="楷体" w:cs="Times New Roman"/>
            <w:sz w:val="24"/>
            <w:szCs w:val="24"/>
          </w:rPr>
          <w:fldChar w:fldCharType="separate"/>
        </w:r>
      </w:del>
      <w:del w:id="383" w:author="羊凌玉" w:date="2023-07-31T22:44:56Z">
        <w:r>
          <w:rPr>
            <w:rFonts w:hint="default" w:ascii="Times New Roman" w:hAnsi="Times New Roman" w:eastAsia="楷体" w:cs="Times New Roman"/>
            <w:sz w:val="24"/>
            <w:szCs w:val="24"/>
          </w:rPr>
          <w:delText>(中国21世纪议程管理中心, 2021)</w:delText>
        </w:r>
      </w:del>
      <w:del w:id="384" w:author="羊凌玉" w:date="2023-07-31T22:44:56Z">
        <w:r>
          <w:rPr>
            <w:rFonts w:hint="default" w:ascii="Times New Roman" w:hAnsi="Times New Roman" w:eastAsia="楷体" w:cs="Times New Roman"/>
            <w:sz w:val="24"/>
            <w:szCs w:val="24"/>
          </w:rPr>
          <w:fldChar w:fldCharType="end"/>
        </w:r>
      </w:del>
      <w:del w:id="385" w:author="羊凌玉" w:date="2023-07-31T22:44:56Z">
        <w:r>
          <w:rPr>
            <w:rFonts w:hint="default" w:ascii="Times New Roman" w:hAnsi="Times New Roman" w:eastAsia="楷体" w:cs="Times New Roman"/>
            <w:sz w:val="24"/>
            <w:szCs w:val="24"/>
          </w:rPr>
          <w:delText xml:space="preserve">。CO2地质封存的潜力非常大，全球陆上咸水层理论封存容量为6~42万亿吨，海底理论封存容量为2~13万亿吨 </w:delText>
        </w:r>
      </w:del>
      <w:del w:id="386" w:author="羊凌玉" w:date="2023-07-31T22:44:56Z">
        <w:r>
          <w:rPr>
            <w:rFonts w:hint="default" w:ascii="Times New Roman" w:hAnsi="Times New Roman" w:eastAsia="楷体" w:cs="Times New Roman"/>
            <w:sz w:val="24"/>
            <w:szCs w:val="24"/>
          </w:rPr>
          <w:fldChar w:fldCharType="begin">
            <w:fldData xml:space="preserve">PEVuZE5vdGU+PENpdGU+PEF1dGhvcj7olKHljZrls7A8L0F1dGhvcj48WWVhcj4yMDIxPC9ZZWFy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</w:fldData>
          </w:fldChar>
        </w:r>
      </w:del>
      <w:del w:id="387" w:author="羊凌玉" w:date="2023-07-31T22:44:56Z">
        <w:r>
          <w:rPr>
            <w:rFonts w:hint="default" w:ascii="Times New Roman" w:hAnsi="Times New Roman" w:eastAsia="楷体" w:cs="Times New Roman"/>
            <w:sz w:val="24"/>
            <w:szCs w:val="24"/>
          </w:rPr>
          <w:delInstrText xml:space="preserve"> ADDIN EN.CITE </w:delInstrText>
        </w:r>
      </w:del>
      <w:del w:id="388" w:author="羊凌玉" w:date="2023-07-31T22:44:56Z">
        <w:r>
          <w:rPr>
            <w:rFonts w:hint="default" w:ascii="Times New Roman" w:hAnsi="Times New Roman" w:eastAsia="楷体" w:cs="Times New Roman"/>
            <w:sz w:val="24"/>
            <w:szCs w:val="24"/>
          </w:rPr>
          <w:fldChar w:fldCharType="begin">
            <w:fldData xml:space="preserve">PEVuZE5vdGU+PENpdGU+PEF1dGhvcj7olKHljZrls7A8L0F1dGhvcj48WWVhcj4yMDIxPC9ZZWFy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</w:fldData>
          </w:fldChar>
        </w:r>
      </w:del>
      <w:del w:id="389" w:author="羊凌玉" w:date="2023-07-31T22:44:56Z">
        <w:r>
          <w:rPr>
            <w:rFonts w:hint="default" w:ascii="Times New Roman" w:hAnsi="Times New Roman" w:eastAsia="楷体" w:cs="Times New Roman"/>
            <w:sz w:val="24"/>
            <w:szCs w:val="24"/>
          </w:rPr>
          <w:delInstrText xml:space="preserve"> ADDIN EN.CITE.DATA </w:delInstrText>
        </w:r>
      </w:del>
      <w:del w:id="390" w:author="羊凌玉" w:date="2023-07-31T22:44:56Z">
        <w:r>
          <w:rPr>
            <w:rFonts w:hint="default" w:ascii="Times New Roman" w:hAnsi="Times New Roman" w:eastAsia="楷体" w:cs="Times New Roman"/>
            <w:sz w:val="24"/>
            <w:szCs w:val="24"/>
          </w:rPr>
          <w:fldChar w:fldCharType="end"/>
        </w:r>
      </w:del>
      <w:del w:id="391" w:author="羊凌玉" w:date="2023-07-31T22:44:56Z">
        <w:r>
          <w:rPr>
            <w:rFonts w:hint="default" w:ascii="Times New Roman" w:hAnsi="Times New Roman" w:eastAsia="楷体" w:cs="Times New Roman"/>
            <w:sz w:val="24"/>
            <w:szCs w:val="24"/>
          </w:rPr>
          <w:fldChar w:fldCharType="separate"/>
        </w:r>
      </w:del>
      <w:del w:id="392" w:author="羊凌玉" w:date="2023-07-31T22:44:56Z">
        <w:r>
          <w:rPr>
            <w:rFonts w:hint="default" w:ascii="Times New Roman" w:hAnsi="Times New Roman" w:eastAsia="楷体" w:cs="Times New Roman"/>
            <w:sz w:val="24"/>
            <w:szCs w:val="24"/>
          </w:rPr>
          <w:delText>(蔡博峰, 2021)</w:delText>
        </w:r>
      </w:del>
      <w:del w:id="393" w:author="羊凌玉" w:date="2023-07-31T22:44:56Z">
        <w:r>
          <w:rPr>
            <w:rFonts w:hint="default" w:ascii="Times New Roman" w:hAnsi="Times New Roman" w:eastAsia="楷体" w:cs="Times New Roman"/>
            <w:sz w:val="24"/>
            <w:szCs w:val="24"/>
          </w:rPr>
          <w:fldChar w:fldCharType="end"/>
        </w:r>
      </w:del>
      <w:del w:id="394" w:author="羊凌玉" w:date="2023-07-31T22:44:56Z">
        <w:r>
          <w:rPr>
            <w:rFonts w:hint="default" w:ascii="Times New Roman" w:hAnsi="Times New Roman" w:eastAsia="楷体" w:cs="Times New Roman"/>
            <w:sz w:val="24"/>
            <w:szCs w:val="24"/>
          </w:rPr>
          <w:delText>。我国咸水层封存的理论封存容量为3～7万亿吨</w:delText>
        </w:r>
      </w:del>
      <w:del w:id="395" w:author="羊凌玉" w:date="2023-07-31T22:44:56Z">
        <w:r>
          <w:rPr>
            <w:rFonts w:hint="default" w:ascii="Times New Roman" w:hAnsi="Times New Roman" w:eastAsia="楷体" w:cs="Times New Roman"/>
            <w:sz w:val="24"/>
            <w:szCs w:val="24"/>
          </w:rPr>
          <w:fldChar w:fldCharType="begin">
            <w:fldData xml:space="preserve">PEVuZE5vdGU+PENpdGU+PEF1dGhvcj5XZWk8L0F1dGhvcj48WWVhcj4yMDE1PC9ZZWFyPjxSZWNO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</w:fldData>
          </w:fldChar>
        </w:r>
      </w:del>
      <w:del w:id="396" w:author="羊凌玉" w:date="2023-07-31T22:44:56Z">
        <w:r>
          <w:rPr>
            <w:rFonts w:hint="default" w:ascii="Times New Roman" w:hAnsi="Times New Roman" w:eastAsia="楷体" w:cs="Times New Roman"/>
            <w:sz w:val="24"/>
            <w:szCs w:val="24"/>
          </w:rPr>
          <w:delInstrText xml:space="preserve"> ADDIN EN.CITE </w:delInstrText>
        </w:r>
      </w:del>
      <w:del w:id="397" w:author="羊凌玉" w:date="2023-07-31T22:44:56Z">
        <w:r>
          <w:rPr>
            <w:rFonts w:hint="default" w:ascii="Times New Roman" w:hAnsi="Times New Roman" w:eastAsia="楷体" w:cs="Times New Roman"/>
            <w:sz w:val="24"/>
            <w:szCs w:val="24"/>
          </w:rPr>
          <w:fldChar w:fldCharType="begin">
            <w:fldData xml:space="preserve">PEVuZE5vdGU+PENpdGU+PEF1dGhvcj5XZWk8L0F1dGhvcj48WWVhcj4yMDE1PC9ZZWFyPjxSZWNO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</w:fldData>
          </w:fldChar>
        </w:r>
      </w:del>
      <w:del w:id="398" w:author="羊凌玉" w:date="2023-07-31T22:44:56Z">
        <w:r>
          <w:rPr>
            <w:rFonts w:hint="default" w:ascii="Times New Roman" w:hAnsi="Times New Roman" w:eastAsia="楷体" w:cs="Times New Roman"/>
            <w:sz w:val="24"/>
            <w:szCs w:val="24"/>
          </w:rPr>
          <w:delInstrText xml:space="preserve"> ADDIN EN.CITE.DATA </w:delInstrText>
        </w:r>
      </w:del>
      <w:del w:id="399" w:author="羊凌玉" w:date="2023-07-31T22:44:56Z">
        <w:r>
          <w:rPr>
            <w:rFonts w:hint="default" w:ascii="Times New Roman" w:hAnsi="Times New Roman" w:eastAsia="楷体" w:cs="Times New Roman"/>
            <w:sz w:val="24"/>
            <w:szCs w:val="24"/>
          </w:rPr>
          <w:fldChar w:fldCharType="end"/>
        </w:r>
      </w:del>
      <w:del w:id="400" w:author="羊凌玉" w:date="2023-07-31T22:44:56Z">
        <w:r>
          <w:rPr>
            <w:rFonts w:hint="default" w:ascii="Times New Roman" w:hAnsi="Times New Roman" w:eastAsia="楷体" w:cs="Times New Roman"/>
            <w:sz w:val="24"/>
            <w:szCs w:val="24"/>
          </w:rPr>
          <w:fldChar w:fldCharType="separate"/>
        </w:r>
      </w:del>
      <w:del w:id="401" w:author="羊凌玉" w:date="2023-07-31T22:44:56Z">
        <w:r>
          <w:rPr>
            <w:rFonts w:hint="default" w:ascii="Times New Roman" w:hAnsi="Times New Roman" w:eastAsia="楷体" w:cs="Times New Roman"/>
            <w:sz w:val="24"/>
            <w:szCs w:val="24"/>
          </w:rPr>
          <w:delText>(Wei et al., 2015a , 郭建强 et al., 2013)</w:delText>
        </w:r>
      </w:del>
      <w:del w:id="402" w:author="羊凌玉" w:date="2023-07-31T22:44:56Z">
        <w:r>
          <w:rPr>
            <w:rFonts w:hint="default" w:ascii="Times New Roman" w:hAnsi="Times New Roman" w:eastAsia="楷体" w:cs="Times New Roman"/>
            <w:sz w:val="24"/>
            <w:szCs w:val="24"/>
          </w:rPr>
          <w:fldChar w:fldCharType="end"/>
        </w:r>
      </w:del>
      <w:del w:id="403" w:author="羊凌玉" w:date="2023-07-31T22:44:56Z">
        <w:r>
          <w:rPr>
            <w:rFonts w:hint="default" w:ascii="Times New Roman" w:hAnsi="Times New Roman" w:eastAsia="楷体" w:cs="Times New Roman"/>
            <w:sz w:val="24"/>
            <w:szCs w:val="24"/>
          </w:rPr>
          <w:delText>。我国的油田、煤层气田、和咸水层在50%置信水平的理论封存容量分别为47.6、114、24170亿t</w:delText>
        </w:r>
      </w:del>
      <w:del w:id="404" w:author="羊凌玉" w:date="2023-07-31T22:44:56Z">
        <w:r>
          <w:rPr>
            <w:rFonts w:hint="default" w:ascii="Times New Roman" w:hAnsi="Times New Roman" w:eastAsia="楷体" w:cs="Times New Roman"/>
            <w:sz w:val="24"/>
            <w:szCs w:val="24"/>
          </w:rPr>
          <w:fldChar w:fldCharType="begin" w:fldLock="1">
            <w:fldData xml:space="preserve">PEVuZE5vdGU+PENpdGU+PEF1dGhvcj5XZWk8L0F1dGhvcj48WWVhcj4yMDE1PC9ZZWFyPjxSZWNO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</w:fldData>
          </w:fldChar>
        </w:r>
      </w:del>
      <w:del w:id="405" w:author="羊凌玉" w:date="2023-07-31T22:44:56Z">
        <w:r>
          <w:rPr>
            <w:rFonts w:hint="default" w:ascii="Times New Roman" w:hAnsi="Times New Roman" w:eastAsia="楷体" w:cs="Times New Roman"/>
            <w:sz w:val="24"/>
            <w:szCs w:val="24"/>
          </w:rPr>
          <w:delInstrText xml:space="preserve"> ADDIN EN.CITE </w:delInstrText>
        </w:r>
      </w:del>
      <w:del w:id="406" w:author="羊凌玉" w:date="2023-07-31T22:44:56Z">
        <w:r>
          <w:rPr>
            <w:rFonts w:hint="default" w:ascii="Times New Roman" w:hAnsi="Times New Roman" w:eastAsia="楷体" w:cs="Times New Roman"/>
            <w:sz w:val="24"/>
            <w:szCs w:val="24"/>
          </w:rPr>
          <w:fldChar w:fldCharType="begin">
            <w:fldData xml:space="preserve">PEVuZE5vdGU+PENpdGU+PEF1dGhvcj5XZWk8L0F1dGhvcj48WWVhcj4yMDE1PC9ZZWFyPjxSZWNO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</w:fldData>
          </w:fldChar>
        </w:r>
      </w:del>
      <w:del w:id="407" w:author="羊凌玉" w:date="2023-07-31T22:44:56Z">
        <w:r>
          <w:rPr>
            <w:rFonts w:hint="default" w:ascii="Times New Roman" w:hAnsi="Times New Roman" w:eastAsia="楷体" w:cs="Times New Roman"/>
            <w:sz w:val="24"/>
            <w:szCs w:val="24"/>
          </w:rPr>
          <w:delInstrText xml:space="preserve"> ADDIN EN.CITE.DATA </w:delInstrText>
        </w:r>
      </w:del>
      <w:del w:id="408" w:author="羊凌玉" w:date="2023-07-31T22:44:56Z">
        <w:r>
          <w:rPr>
            <w:rFonts w:hint="default" w:ascii="Times New Roman" w:hAnsi="Times New Roman" w:eastAsia="楷体" w:cs="Times New Roman"/>
            <w:sz w:val="24"/>
            <w:szCs w:val="24"/>
          </w:rPr>
          <w:fldChar w:fldCharType="end"/>
        </w:r>
      </w:del>
      <w:del w:id="409" w:author="羊凌玉" w:date="2023-07-31T22:44:56Z">
        <w:r>
          <w:rPr>
            <w:rFonts w:hint="default" w:ascii="Times New Roman" w:hAnsi="Times New Roman" w:eastAsia="楷体" w:cs="Times New Roman"/>
            <w:sz w:val="24"/>
            <w:szCs w:val="24"/>
          </w:rPr>
          <w:fldChar w:fldCharType="separate"/>
        </w:r>
      </w:del>
      <w:del w:id="410" w:author="羊凌玉" w:date="2023-07-31T22:44:56Z">
        <w:r>
          <w:rPr>
            <w:rFonts w:hint="default" w:ascii="Times New Roman" w:hAnsi="Times New Roman" w:eastAsia="楷体" w:cs="Times New Roman"/>
            <w:sz w:val="24"/>
            <w:szCs w:val="24"/>
          </w:rPr>
          <w:delText>(Wei et al., 2015b)</w:delText>
        </w:r>
      </w:del>
      <w:del w:id="411" w:author="羊凌玉" w:date="2023-07-31T22:44:56Z">
        <w:r>
          <w:rPr>
            <w:rFonts w:hint="default" w:ascii="Times New Roman" w:hAnsi="Times New Roman" w:eastAsia="楷体" w:cs="Times New Roman"/>
            <w:sz w:val="24"/>
            <w:szCs w:val="24"/>
          </w:rPr>
          <w:fldChar w:fldCharType="end"/>
        </w:r>
      </w:del>
      <w:del w:id="412" w:author="羊凌玉" w:date="2023-07-31T22:44:56Z">
        <w:r>
          <w:rPr>
            <w:rFonts w:hint="default" w:ascii="Times New Roman" w:hAnsi="Times New Roman" w:eastAsia="楷体" w:cs="Times New Roman"/>
            <w:sz w:val="24"/>
            <w:szCs w:val="24"/>
          </w:rPr>
          <w:delText>，预计其实际封存容量可达数千亿t量级，其中咸水层封存的容量最大，封存场地与排放源邻近性好</w:delText>
        </w:r>
      </w:del>
      <w:del w:id="413" w:author="羊凌玉" w:date="2023-07-31T22:44:56Z">
        <w:r>
          <w:rPr>
            <w:rFonts w:hint="default" w:ascii="Times New Roman" w:hAnsi="Times New Roman" w:eastAsia="楷体" w:cs="Times New Roman"/>
            <w:sz w:val="24"/>
            <w:szCs w:val="24"/>
          </w:rPr>
          <w:fldChar w:fldCharType="begin"/>
        </w:r>
      </w:del>
      <w:del w:id="414" w:author="羊凌玉" w:date="2023-07-31T22:44:56Z">
        <w:r>
          <w:rPr>
            <w:rFonts w:hint="default" w:ascii="Times New Roman" w:hAnsi="Times New Roman" w:eastAsia="楷体" w:cs="Times New Roman"/>
            <w:sz w:val="24"/>
            <w:szCs w:val="24"/>
          </w:rPr>
          <w:delInstrText xml:space="preserve"> ADDIN EN.CITE &lt;EndNote&gt;&lt;Cite&gt;&lt;Author&gt;Wei&lt;/Author&gt;&lt;Year&gt;2013&lt;/Year&gt;&lt;RecNum&gt;128&lt;/RecNum&gt;&lt;DisplayText&gt;(Wei et al., 2013)&lt;/DisplayText&gt;&lt;record&gt;&lt;rec-number&gt;128&lt;/rec-number&gt;&lt;foreign-keys&gt;&lt;key app="EN" db-id="aptx0x02kp2vz4etdrlxpdr7zvzzs29f9x9r" timestamp="1598324960"&gt;128&lt;/key&gt;&lt;/foreign-keys&gt;&lt;ref-type name="Journal Article"&gt;17&lt;/ref-type&gt;&lt;contributors&gt;&lt;authors&gt;&lt;author&gt;Wei, Ning&lt;/author&gt;&lt;author&gt;Li, Xiaochun&lt;/author&gt;&lt;author&gt;Wang, Ying&lt;/author&gt;&lt;author&gt;Dahowski, Robert T.&lt;/author&gt;&lt;author&gt;Davidson, Casie L.&lt;/author&gt;&lt;author&gt;Bromhal, Grant S.&lt;/author&gt;&lt;/authors&gt;&lt;/contributors&gt;&lt;titles&gt;&lt;title&gt;A preliminary sub-basin scale evaluation framework of site suitability for onshore aquifer-based CO2 storage in China&lt;/title&gt;&lt;secondary-title&gt;International Journal of Greenhouse Gas Control&lt;/secondary-title&gt;&lt;/titles&gt;&lt;periodical&gt;&lt;full-title&gt;International Journal of Greenhouse Gas Control&lt;/full-title&gt;&lt;/periodical&gt;&lt;pages&gt;231-246&lt;/pages&gt;&lt;volume&gt;12&lt;/volume&gt;&lt;number&gt;Complete&lt;/number&gt;&lt;dates&gt;&lt;year&gt;2013&lt;/year&gt;&lt;/dates&gt;&lt;urls&gt;&lt;/urls&gt;&lt;/record&gt;&lt;/Cite&gt;&lt;/EndNote&gt;</w:delInstrText>
        </w:r>
      </w:del>
      <w:del w:id="415" w:author="羊凌玉" w:date="2023-07-31T22:44:56Z">
        <w:r>
          <w:rPr>
            <w:rFonts w:hint="default" w:ascii="Times New Roman" w:hAnsi="Times New Roman" w:eastAsia="楷体" w:cs="Times New Roman"/>
            <w:sz w:val="24"/>
            <w:szCs w:val="24"/>
          </w:rPr>
          <w:fldChar w:fldCharType="separate"/>
        </w:r>
      </w:del>
      <w:del w:id="416" w:author="羊凌玉" w:date="2023-07-31T22:44:56Z">
        <w:r>
          <w:rPr>
            <w:rFonts w:hint="default" w:ascii="Times New Roman" w:hAnsi="Times New Roman" w:eastAsia="楷体" w:cs="Times New Roman"/>
            <w:sz w:val="24"/>
            <w:szCs w:val="24"/>
          </w:rPr>
          <w:delText>(Wei et al., 2013)</w:delText>
        </w:r>
      </w:del>
      <w:del w:id="417" w:author="羊凌玉" w:date="2023-07-31T22:44:56Z">
        <w:r>
          <w:rPr>
            <w:rFonts w:hint="default" w:ascii="Times New Roman" w:hAnsi="Times New Roman" w:eastAsia="楷体" w:cs="Times New Roman"/>
            <w:sz w:val="24"/>
            <w:szCs w:val="24"/>
          </w:rPr>
          <w:fldChar w:fldCharType="end"/>
        </w:r>
      </w:del>
      <w:del w:id="418" w:author="羊凌玉" w:date="2023-07-31T22:44:56Z">
        <w:r>
          <w:rPr>
            <w:rFonts w:hint="default" w:ascii="Times New Roman" w:hAnsi="Times New Roman" w:eastAsia="楷体" w:cs="Times New Roman"/>
            <w:sz w:val="24"/>
            <w:szCs w:val="24"/>
          </w:rPr>
          <w:delText>。</w:delText>
        </w:r>
      </w:del>
    </w:p>
    <w:p>
      <w:pPr>
        <w:numPr>
          <w:ilvl w:val="0"/>
          <w:numId w:val="0"/>
        </w:numPr>
        <w:ind w:leftChars="0" w:firstLine="480" w:firstLineChars="200"/>
        <w:rPr>
          <w:del w:id="420" w:author="羊凌玉" w:date="2023-07-31T22:44:56Z"/>
          <w:rFonts w:hint="default" w:ascii="Times New Roman" w:hAnsi="Times New Roman" w:cs="Times New Roman" w:eastAsiaTheme="minorEastAsia"/>
          <w:sz w:val="24"/>
          <w:szCs w:val="28"/>
          <w:lang w:val="en-US" w:eastAsia="zh-CN"/>
        </w:rPr>
        <w:pPrChange w:id="419" w:author="羊凌玉" w:date="2023-07-31T23:30:37Z">
          <w:pPr>
            <w:numPr>
              <w:ilvl w:val="0"/>
              <w:numId w:val="0"/>
            </w:numPr>
            <w:ind w:leftChars="0"/>
          </w:pPr>
        </w:pPrChange>
      </w:pPr>
    </w:p>
    <w:p>
      <w:pPr>
        <w:numPr>
          <w:ilvl w:val="0"/>
          <w:numId w:val="0"/>
        </w:numPr>
        <w:ind w:leftChars="0" w:firstLine="482" w:firstLineChars="200"/>
        <w:rPr>
          <w:del w:id="422" w:author="羊凌玉" w:date="2023-07-31T22:44:56Z"/>
          <w:rFonts w:hint="default" w:ascii="Times New Roman" w:hAnsi="Times New Roman" w:cs="Times New Roman" w:eastAsiaTheme="minorEastAsia"/>
          <w:b/>
          <w:bCs/>
          <w:sz w:val="24"/>
          <w:szCs w:val="28"/>
          <w:lang w:val="en-US" w:eastAsia="zh-CN"/>
        </w:rPr>
        <w:pPrChange w:id="421" w:author="羊凌玉" w:date="2023-07-31T23:30:37Z">
          <w:pPr>
            <w:numPr>
              <w:ilvl w:val="0"/>
              <w:numId w:val="0"/>
            </w:numPr>
            <w:ind w:leftChars="0" w:firstLine="482" w:firstLineChars="200"/>
          </w:pPr>
        </w:pPrChange>
      </w:pPr>
    </w:p>
    <w:p>
      <w:pPr>
        <w:pageBreakBefore w:val="0"/>
        <w:widowControl/>
        <w:numPr>
          <w:ilvl w:val="0"/>
          <w:numId w:val="0"/>
        </w:numPr>
        <w:kinsoku/>
        <w:wordWrap/>
        <w:overflowPunct/>
        <w:topLinePunct w:val="0"/>
        <w:autoSpaceDE/>
        <w:autoSpaceDN/>
        <w:bidi w:val="0"/>
        <w:adjustRightInd/>
        <w:snapToGrid/>
        <w:spacing w:line="240" w:lineRule="auto"/>
        <w:ind w:leftChars="0" w:firstLine="482" w:firstLineChars="200"/>
        <w:textAlignment w:val="auto"/>
        <w:rPr>
          <w:del w:id="424" w:author="羊凌玉" w:date="2023-07-31T22:44:56Z"/>
          <w:rFonts w:hint="default" w:ascii="Times New Roman" w:hAnsi="Times New Roman" w:eastAsia="宋体" w:cs="Times New Roman"/>
          <w:sz w:val="24"/>
          <w:szCs w:val="28"/>
          <w:lang w:val="en-US" w:eastAsia="zh-CN"/>
        </w:rPr>
        <w:pPrChange w:id="423" w:author="羊凌玉" w:date="2023-07-31T23:30:37Z">
          <w:pPr>
            <w:pageBreakBefore w:val="0"/>
            <w:widowControl w:val="0"/>
            <w:numPr>
              <w:ilvl w:val="0"/>
              <w:numId w:val="0"/>
            </w:numPr>
            <w:kinsoku/>
            <w:wordWrap/>
            <w:overflowPunct/>
            <w:topLinePunct w:val="0"/>
            <w:autoSpaceDE/>
            <w:autoSpaceDN/>
            <w:bidi w:val="0"/>
            <w:adjustRightInd/>
            <w:snapToGrid/>
            <w:spacing w:line="440" w:lineRule="exact"/>
            <w:ind w:leftChars="0" w:firstLine="482" w:firstLineChars="200"/>
            <w:textAlignment w:val="auto"/>
          </w:pPr>
        </w:pPrChange>
      </w:pPr>
      <w:del w:id="425" w:author="羊凌玉" w:date="2023-07-31T22:44:56Z">
        <w:r>
          <w:rPr>
            <w:rFonts w:hint="default" w:ascii="Times New Roman" w:hAnsi="Times New Roman" w:eastAsia="宋体" w:cs="Times New Roman"/>
            <w:b/>
            <w:bCs/>
            <w:sz w:val="24"/>
            <w:szCs w:val="28"/>
            <w:lang w:val="en-US" w:eastAsia="zh-CN"/>
          </w:rPr>
          <w:delText>从需求侧视角，</w:delText>
        </w:r>
      </w:del>
      <w:del w:id="426" w:author="羊凌玉" w:date="2023-07-31T22:44:56Z">
        <w:r>
          <w:rPr>
            <w:rFonts w:hint="default" w:ascii="Times New Roman" w:hAnsi="Times New Roman" w:eastAsia="宋体" w:cs="Times New Roman"/>
            <w:sz w:val="24"/>
            <w:szCs w:val="28"/>
            <w:lang w:val="en-US" w:eastAsia="zh-CN"/>
          </w:rPr>
          <w:delText>现有研究基于不同减排目标（碳预算量）、竞争性减排技术发展、重点减排行业减排需求等因素变动进行情景设定，对未来中国CCS减排规模进行预测和评价。</w:delText>
        </w:r>
      </w:del>
    </w:p>
    <w:p>
      <w:pPr>
        <w:numPr>
          <w:ilvl w:val="0"/>
          <w:numId w:val="0"/>
        </w:numPr>
        <w:spacing w:line="240" w:lineRule="auto"/>
        <w:ind w:firstLine="480" w:firstLineChars="200"/>
        <w:rPr>
          <w:del w:id="428" w:author="羊凌玉" w:date="2023-07-31T22:44:56Z"/>
          <w:rFonts w:hint="default" w:ascii="Times New Roman" w:hAnsi="Times New Roman" w:eastAsia="楷体" w:cs="Times New Roman"/>
          <w:sz w:val="24"/>
          <w:szCs w:val="24"/>
        </w:rPr>
        <w:pPrChange w:id="427" w:author="羊凌玉" w:date="2023-07-31T23:30:37Z">
          <w:pPr>
            <w:spacing w:line="360" w:lineRule="auto"/>
            <w:ind w:firstLine="482"/>
          </w:pPr>
        </w:pPrChange>
      </w:pPr>
      <w:del w:id="429" w:author="羊凌玉" w:date="2023-07-31T22:44:56Z">
        <w:r>
          <w:rPr>
            <w:rFonts w:hint="default" w:ascii="Times New Roman" w:hAnsi="Times New Roman" w:eastAsia="楷体" w:cs="Times New Roman"/>
            <w:sz w:val="24"/>
            <w:szCs w:val="24"/>
          </w:rPr>
          <w:delText>中国碳中和目标年份为2060年，研究显示2060年中国CCS技术的减排潜力约为8-20亿吨，其中以化石能源CCS减排为主，BECCS和DACCS为辅。He等（2022）研究发现在1.5℃净零情景下，2050年配备CCS的燃煤电厂年均捕获6亿吨二氧化碳，而BECCS捕获量为2.8亿吨。Chen等（2022）研究发现全球CCUS部署的“黄金时代”为2040-2060年，而中国部署时期为2030-2050年，2050年中国碳捕获和储存能力将达到18.3亿吨/年。蔡博峰等（2021a）依照现在的技术发展预测，2060年需要通过CCUS技术实现的减排量为10-18亿吨，其中BECCS和DACCS分别需要实现减排3-6亿吨和2-3亿吨二氧化碳。Ausfelder和Baltac（2020）认为中国的CCUS产能将快速增长，到2070年CO2捕获量将超过20亿吨，并且BECCS和DAC越来越重要，2070年占捕获CO2的三分之一。</w:delText>
        </w:r>
      </w:del>
    </w:p>
    <w:p>
      <w:pPr>
        <w:numPr>
          <w:ilvl w:val="0"/>
          <w:numId w:val="0"/>
        </w:numPr>
        <w:ind w:firstLine="480" w:firstLineChars="200"/>
        <w:rPr>
          <w:del w:id="431" w:author="羊凌玉" w:date="2023-07-31T23:29:54Z"/>
          <w:rFonts w:hint="default" w:ascii="Times New Roman" w:hAnsi="Times New Roman" w:cs="Times New Roman"/>
          <w:b/>
          <w:bCs/>
          <w:lang w:val="en-US" w:eastAsia="zh-CN"/>
        </w:rPr>
        <w:pPrChange w:id="430" w:author="羊凌玉" w:date="2023-07-31T23:30:37Z">
          <w:pPr>
            <w:ind w:firstLine="480"/>
          </w:pPr>
        </w:pPrChange>
      </w:pPr>
    </w:p>
    <w:p>
      <w:pPr>
        <w:pageBreakBefore w:val="0"/>
        <w:widowControl/>
        <w:numPr>
          <w:ilvl w:val="0"/>
          <w:numId w:val="0"/>
        </w:numPr>
        <w:kinsoku/>
        <w:wordWrap/>
        <w:overflowPunct/>
        <w:topLinePunct w:val="0"/>
        <w:autoSpaceDE/>
        <w:autoSpaceDN/>
        <w:bidi w:val="0"/>
        <w:adjustRightInd/>
        <w:snapToGrid/>
        <w:spacing w:line="240" w:lineRule="auto"/>
        <w:ind w:firstLine="480" w:firstLineChars="200"/>
        <w:textAlignment w:val="auto"/>
        <w:rPr>
          <w:del w:id="433" w:author="羊凌玉" w:date="2023-07-31T22:48:53Z"/>
          <w:rFonts w:hint="default" w:ascii="Times New Roman" w:hAnsi="Times New Roman" w:eastAsia="宋体" w:cs="Times New Roman"/>
          <w:lang w:val="en-US" w:eastAsia="zh-CN"/>
        </w:rPr>
        <w:pPrChange w:id="432" w:author="羊凌玉" w:date="2023-07-31T23:30:37Z">
          <w:pPr>
            <w:pageBreakBefore w:val="0"/>
            <w:widowControl w:val="0"/>
            <w:kinsoku/>
            <w:wordWrap/>
            <w:overflowPunct/>
            <w:topLinePunct w:val="0"/>
            <w:autoSpaceDE/>
            <w:autoSpaceDN/>
            <w:bidi w:val="0"/>
            <w:adjustRightInd/>
            <w:snapToGrid/>
            <w:spacing w:line="440" w:lineRule="exact"/>
            <w:ind w:firstLine="480"/>
            <w:textAlignment w:val="auto"/>
          </w:pPr>
        </w:pPrChange>
      </w:pPr>
      <w:del w:id="434" w:author="羊凌玉" w:date="2023-07-31T22:48:53Z">
        <w:r>
          <w:rPr>
            <w:rFonts w:hint="default" w:ascii="Times New Roman" w:hAnsi="Times New Roman" w:eastAsia="宋体" w:cs="Times New Roman"/>
            <w:b/>
            <w:bCs/>
            <w:lang w:val="en-US" w:eastAsia="zh-CN"/>
          </w:rPr>
          <w:delText>从全国碳中和目标实现的排放路径分析：</w:delText>
        </w:r>
      </w:del>
      <w:del w:id="435" w:author="羊凌玉" w:date="2023-07-31T22:48:53Z">
        <w:r>
          <w:rPr>
            <w:rFonts w:hint="default" w:ascii="Times New Roman" w:hAnsi="Times New Roman" w:eastAsia="宋体" w:cs="Times New Roman"/>
            <w:lang w:val="en-US" w:eastAsia="zh-CN"/>
          </w:rPr>
          <w:delText>目前研究对于未来总体减排路径的变化还存在较大不确定性，有的研究认为考虑能源安全问题要晚一点进入快速减排更可行。因此对于煤机能源产业的保留与退出比例也存在不确定性。那么在不同的考量下，采取的减排政策组合存在差异，CCS技术的发展路径和减排规模的预测也就有差异。</w:delText>
        </w:r>
      </w:del>
    </w:p>
    <w:p>
      <w:pPr>
        <w:numPr>
          <w:ilvl w:val="0"/>
          <w:numId w:val="0"/>
        </w:numPr>
        <w:spacing w:line="240" w:lineRule="auto"/>
        <w:ind w:firstLine="480" w:firstLineChars="200"/>
        <w:rPr>
          <w:del w:id="437" w:author="羊凌玉" w:date="2023-07-31T22:48:53Z"/>
          <w:rFonts w:hint="default" w:ascii="Times New Roman" w:hAnsi="Times New Roman" w:eastAsia="楷体" w:cs="Times New Roman"/>
          <w:sz w:val="24"/>
          <w:szCs w:val="24"/>
        </w:rPr>
        <w:pPrChange w:id="436" w:author="羊凌玉" w:date="2023-07-31T23:30:37Z">
          <w:pPr>
            <w:spacing w:line="440" w:lineRule="exact"/>
            <w:ind w:firstLine="480" w:firstLineChars="200"/>
          </w:pPr>
        </w:pPrChange>
      </w:pPr>
      <w:del w:id="438" w:author="羊凌玉" w:date="2023-07-31T22:48:53Z">
        <w:r>
          <w:rPr>
            <w:rFonts w:hint="default" w:ascii="Times New Roman" w:hAnsi="Times New Roman" w:eastAsia="楷体" w:cs="Times New Roman"/>
            <w:bCs/>
            <w:sz w:val="24"/>
            <w:szCs w:val="24"/>
          </w:rPr>
          <w:delText>现有研究大多关注了全国层面减碳和中和路径，在达峰时间、减排速率、剩余排放等方面存在较大分歧。研究基本认为将经历“达峰-过渡-快速减排-中和”四个阶段</w:delText>
        </w:r>
      </w:del>
      <w:del w:id="439" w:author="羊凌玉" w:date="2023-07-31T22:48:53Z">
        <w:r>
          <w:rPr>
            <w:rFonts w:hint="default" w:ascii="Times New Roman" w:hAnsi="Times New Roman" w:eastAsia="楷体" w:cs="Times New Roman"/>
            <w:sz w:val="24"/>
            <w:szCs w:val="24"/>
          </w:rPr>
          <w:delText>，</w:delText>
        </w:r>
      </w:del>
      <w:del w:id="440" w:author="羊凌玉" w:date="2023-07-31T22:48:53Z">
        <w:r>
          <w:rPr>
            <w:rFonts w:hint="default" w:ascii="Times New Roman" w:hAnsi="Times New Roman" w:eastAsia="楷体" w:cs="Times New Roman"/>
            <w:bCs/>
            <w:sz w:val="24"/>
            <w:szCs w:val="24"/>
          </w:rPr>
          <w:delText>但对于何时进入快速减排阶段存在不同观点</w:delText>
        </w:r>
      </w:del>
      <w:del w:id="441" w:author="羊凌玉" w:date="2023-07-31T22:48:53Z">
        <w:r>
          <w:rPr>
            <w:rFonts w:hint="default" w:ascii="Times New Roman" w:hAnsi="Times New Roman" w:eastAsia="楷体" w:cs="Times New Roman"/>
            <w:bCs/>
            <w:color w:val="0000FF"/>
            <w:sz w:val="24"/>
            <w:szCs w:val="24"/>
          </w:rPr>
          <w:delText>（Duan等，2021；</w:delText>
        </w:r>
      </w:del>
      <w:del w:id="442" w:author="羊凌玉" w:date="2023-07-31T22:48:53Z">
        <w:r>
          <w:rPr>
            <w:rFonts w:hint="default" w:ascii="Times New Roman" w:hAnsi="Times New Roman" w:eastAsia="楷体" w:cs="Times New Roman"/>
            <w:color w:val="0000FF"/>
            <w:sz w:val="24"/>
            <w:szCs w:val="24"/>
          </w:rPr>
          <w:delText>蔡博峰等，2021a）</w:delText>
        </w:r>
      </w:del>
      <w:del w:id="443" w:author="羊凌玉" w:date="2023-07-31T22:48:53Z">
        <w:r>
          <w:rPr>
            <w:rFonts w:hint="default" w:ascii="Times New Roman" w:hAnsi="Times New Roman" w:eastAsia="楷体" w:cs="Times New Roman"/>
            <w:bCs/>
            <w:sz w:val="24"/>
            <w:szCs w:val="24"/>
          </w:rPr>
          <w:delText>。例如，部分学者认为中国应在2020-2025年间进入快速减排期</w:delText>
        </w:r>
      </w:del>
      <w:del w:id="444" w:author="羊凌玉" w:date="2023-07-31T22:48:53Z">
        <w:r>
          <w:rPr>
            <w:rFonts w:hint="default" w:ascii="Times New Roman" w:hAnsi="Times New Roman" w:eastAsia="楷体" w:cs="Times New Roman"/>
            <w:bCs/>
            <w:color w:val="0000FF"/>
            <w:sz w:val="24"/>
            <w:szCs w:val="24"/>
          </w:rPr>
          <w:delText>（Zhang和Chen，2022a）</w:delText>
        </w:r>
      </w:del>
      <w:del w:id="445" w:author="羊凌玉" w:date="2023-07-31T22:48:53Z">
        <w:r>
          <w:rPr>
            <w:rFonts w:hint="default" w:ascii="Times New Roman" w:hAnsi="Times New Roman" w:eastAsia="楷体" w:cs="Times New Roman"/>
            <w:bCs/>
            <w:sz w:val="24"/>
            <w:szCs w:val="24"/>
          </w:rPr>
          <w:delText>；</w:delText>
        </w:r>
      </w:del>
      <w:del w:id="446" w:author="羊凌玉" w:date="2023-07-31T22:48:53Z">
        <w:r>
          <w:rPr>
            <w:rFonts w:hint="default" w:ascii="Times New Roman" w:hAnsi="Times New Roman" w:eastAsia="楷体" w:cs="Times New Roman"/>
            <w:sz w:val="24"/>
            <w:szCs w:val="24"/>
          </w:rPr>
          <w:delText>部分学者则认为是2030-2035年间开始快速减排更为可行</w:delText>
        </w:r>
      </w:del>
      <w:del w:id="447" w:author="羊凌玉" w:date="2023-07-31T22:48:53Z">
        <w:r>
          <w:rPr>
            <w:rFonts w:hint="default" w:ascii="Times New Roman" w:hAnsi="Times New Roman" w:eastAsia="楷体" w:cs="Times New Roman"/>
            <w:color w:val="0000FF"/>
            <w:sz w:val="24"/>
            <w:szCs w:val="24"/>
          </w:rPr>
          <w:delText>（He等，2022；张希良等，2022）</w:delText>
        </w:r>
      </w:del>
      <w:del w:id="448" w:author="羊凌玉" w:date="2023-07-31T22:48:53Z">
        <w:r>
          <w:rPr>
            <w:rFonts w:hint="default" w:ascii="Times New Roman" w:hAnsi="Times New Roman" w:eastAsia="楷体" w:cs="Times New Roman"/>
            <w:sz w:val="24"/>
            <w:szCs w:val="24"/>
          </w:rPr>
          <w:delText>。这些研究表明，现有研究对面向2060年的我国碳排放路径仍存在较大分歧。</w:delText>
        </w:r>
      </w:del>
    </w:p>
    <w:p>
      <w:pPr>
        <w:numPr>
          <w:ilvl w:val="0"/>
          <w:numId w:val="0"/>
        </w:numPr>
        <w:spacing w:line="240" w:lineRule="auto"/>
        <w:ind w:firstLine="480" w:firstLineChars="200"/>
        <w:rPr>
          <w:del w:id="450" w:author="羊凌玉" w:date="2023-07-31T23:29:54Z"/>
          <w:rFonts w:hint="default" w:ascii="Times New Roman" w:hAnsi="Times New Roman" w:eastAsia="楷体" w:cs="Times New Roman"/>
          <w:sz w:val="24"/>
          <w:szCs w:val="24"/>
        </w:rPr>
        <w:pPrChange w:id="449" w:author="羊凌玉" w:date="2023-07-31T23:30:37Z">
          <w:pPr>
            <w:spacing w:line="360" w:lineRule="auto"/>
            <w:ind w:firstLine="482"/>
          </w:pPr>
        </w:pPrChange>
      </w:pPr>
    </w:p>
    <w:p>
      <w:pPr>
        <w:numPr>
          <w:ilvl w:val="0"/>
          <w:numId w:val="0"/>
        </w:numPr>
        <w:spacing w:line="240" w:lineRule="auto"/>
        <w:ind w:firstLine="480" w:firstLineChars="200"/>
        <w:rPr>
          <w:ins w:id="452" w:author="羊凌玉" w:date="2023-07-31T23:17:07Z"/>
          <w:rFonts w:hint="default" w:ascii="Times New Roman" w:hAnsi="Times New Roman" w:eastAsia="楷体" w:cs="Times New Roman"/>
          <w:sz w:val="24"/>
          <w:szCs w:val="24"/>
        </w:rPr>
        <w:pPrChange w:id="451" w:author="羊凌玉" w:date="2023-07-31T23:30:37Z">
          <w:pPr>
            <w:spacing w:line="440" w:lineRule="exact"/>
            <w:ind w:firstLine="480" w:firstLineChars="200"/>
          </w:pPr>
        </w:pPrChange>
      </w:pPr>
      <w:ins w:id="453" w:author="羊凌玉" w:date="2023-07-31T23:17:07Z">
        <w:r>
          <w:rPr>
            <w:rFonts w:hint="default" w:ascii="Times New Roman" w:hAnsi="Times New Roman" w:eastAsia="楷体" w:cs="Times New Roman"/>
            <w:bCs/>
            <w:sz w:val="24"/>
            <w:szCs w:val="24"/>
          </w:rPr>
          <w:t>目前CCS技术路径优化研究大多聚焦在全国层面，少数研究考虑了不同区域、不同行业的应用路径，减排潜力和工程成本是路径优化的主要指标</w:t>
        </w:r>
      </w:ins>
      <w:ins w:id="454" w:author="羊凌玉" w:date="2023-07-31T23:17:07Z">
        <w:r>
          <w:rPr>
            <w:rFonts w:hint="default" w:ascii="Times New Roman" w:hAnsi="Times New Roman" w:eastAsia="楷体" w:cs="Times New Roman"/>
            <w:bCs/>
            <w:color w:val="0000FF"/>
            <w:sz w:val="24"/>
            <w:szCs w:val="24"/>
          </w:rPr>
          <w:t>（Morris等，2019a；Wang等，2020）</w:t>
        </w:r>
      </w:ins>
      <w:ins w:id="455" w:author="羊凌玉" w:date="2023-07-31T23:17:07Z">
        <w:r>
          <w:rPr>
            <w:rFonts w:hint="default" w:ascii="Times New Roman" w:hAnsi="Times New Roman" w:eastAsia="楷体" w:cs="Times New Roman"/>
            <w:b w:val="0"/>
            <w:bCs/>
            <w:sz w:val="24"/>
            <w:szCs w:val="24"/>
            <w:lang w:eastAsia="zh-CN"/>
          </w:rPr>
          <w:t>。</w:t>
        </w:r>
      </w:ins>
      <w:ins w:id="456" w:author="羊凌玉" w:date="2023-07-31T23:17:07Z">
        <w:r>
          <w:rPr>
            <w:rFonts w:hint="default" w:ascii="Times New Roman" w:hAnsi="Times New Roman" w:eastAsia="楷体" w:cs="Times New Roman"/>
            <w:color w:val="0000FF"/>
            <w:sz w:val="24"/>
            <w:szCs w:val="24"/>
          </w:rPr>
          <w:t>Hu和Wu（2022）</w:t>
        </w:r>
      </w:ins>
      <w:ins w:id="457" w:author="羊凌玉" w:date="2023-07-31T23:17:07Z">
        <w:r>
          <w:rPr>
            <w:rFonts w:hint="default" w:ascii="Times New Roman" w:hAnsi="Times New Roman" w:eastAsia="楷体" w:cs="Times New Roman"/>
            <w:sz w:val="24"/>
            <w:szCs w:val="24"/>
          </w:rPr>
          <w:t>对比了6种CCS技术路径的平均减排成本，结果表明选择高CCS渗透率与低碳价策略的平均减排成本最低。</w:t>
        </w:r>
      </w:ins>
      <w:ins w:id="458" w:author="羊凌玉" w:date="2023-07-31T23:17:07Z">
        <w:r>
          <w:rPr>
            <w:rFonts w:hint="default" w:ascii="Times New Roman" w:hAnsi="Times New Roman" w:eastAsia="楷体" w:cs="Times New Roman"/>
            <w:bCs/>
            <w:color w:val="0000FF"/>
            <w:sz w:val="24"/>
            <w:szCs w:val="24"/>
          </w:rPr>
          <w:t>Fan等（2018）</w:t>
        </w:r>
      </w:ins>
      <w:ins w:id="459" w:author="羊凌玉" w:date="2023-07-31T23:17:07Z">
        <w:r>
          <w:rPr>
            <w:rFonts w:hint="default" w:ascii="Times New Roman" w:hAnsi="Times New Roman" w:eastAsia="楷体" w:cs="Times New Roman"/>
            <w:sz w:val="24"/>
            <w:szCs w:val="24"/>
          </w:rPr>
          <w:t>探讨了中国燃煤电厂CCS改造路径，考虑了成本投入、技术锁定风险和减排需求，认为2035年是中国CCS商业化应用的合适时机，应率先在陕西、河北和内蒙古推动CCS商业化。</w:t>
        </w:r>
      </w:ins>
    </w:p>
    <w:p>
      <w:pPr>
        <w:spacing w:line="440" w:lineRule="exact"/>
        <w:ind w:firstLine="480" w:firstLineChars="200"/>
        <w:rPr>
          <w:ins w:id="460" w:author="羊凌玉" w:date="2023-07-31T23:29:57Z"/>
          <w:rFonts w:hint="default" w:ascii="Times New Roman" w:hAnsi="Times New Roman" w:eastAsia="楷体" w:cs="Times New Roman"/>
          <w:bCs/>
          <w:sz w:val="24"/>
          <w:szCs w:val="24"/>
        </w:rPr>
      </w:pPr>
      <w:ins w:id="461" w:author="羊凌玉" w:date="2023-07-31T23:29:57Z">
        <w:r>
          <w:rPr>
            <w:rFonts w:hint="default" w:ascii="Times New Roman" w:hAnsi="Times New Roman" w:eastAsia="楷体" w:cs="Times New Roman"/>
            <w:bCs/>
            <w:sz w:val="24"/>
            <w:szCs w:val="24"/>
          </w:rPr>
          <w:t>当前CCS技术的工程成本仍然较高，未来随着技术进步，CCS技术工程成本将逐渐降低。当前CCS技术的成本约为15-600美元/吨CO2当量，在不同温室气体减排技术的成本中处于中高水平，其中，捕集成本占全流程总成本的75%左右</w:t>
        </w:r>
      </w:ins>
      <w:ins w:id="462" w:author="羊凌玉" w:date="2023-07-31T23:29:57Z">
        <w:r>
          <w:rPr>
            <w:rFonts w:hint="default" w:ascii="Times New Roman" w:hAnsi="Times New Roman" w:eastAsia="楷体" w:cs="Times New Roman"/>
            <w:bCs/>
            <w:sz w:val="24"/>
            <w:szCs w:val="24"/>
          </w:rPr>
          <w:fldChar w:fldCharType="begin"/>
        </w:r>
      </w:ins>
      <w:ins w:id="463" w:author="羊凌玉" w:date="2023-07-31T23:29:57Z">
        <w:r>
          <w:rPr>
            <w:rFonts w:hint="default" w:ascii="Times New Roman" w:hAnsi="Times New Roman" w:eastAsia="楷体" w:cs="Times New Roman"/>
            <w:bCs/>
            <w:sz w:val="24"/>
            <w:szCs w:val="24"/>
          </w:rPr>
          <w:instrText xml:space="preserve"> ADDIN EN.CITE &lt;EndNote&gt;&lt;Cite&gt;&lt;Author&gt;IEA&lt;/Author&gt;&lt;Year&gt;2020&lt;/Year&gt;&lt;RecNum&gt;16201&lt;/RecNum&gt;&lt;DisplayText&gt;(IEA, 2020a)&lt;/DisplayText&gt;&lt;record&gt;&lt;rec-number&gt;16201&lt;/rec-number&gt;&lt;foreign-keys&gt;&lt;key app="EN" db-id="r9sxxst2j5wes0edt5s5f2f70ed2vxvtw505" timestamp="1667369429"&gt;16201&lt;/key&gt;&lt;/foreign-keys&gt;&lt;ref-type name="Report"&gt;27&lt;/ref-type&gt;&lt;contributors&gt;&lt;authors&gt;&lt;author&gt;IEA&lt;/author&gt;&lt;/authors&gt;&lt;/contributors&gt;&lt;titles&gt;&lt;title&gt;&lt;style face="normal" font="default" size="100%"&gt;CCUS in Clean Energy Transitions&lt;/style&gt;&lt;style face="normal" font="default" charset="134" size="100%"&gt;--Part of Energy Technology Perspectives&lt;/style&gt;&lt;/title&gt;&lt;/titles&gt;&lt;dates&gt;&lt;year&gt;2020&lt;/year&gt;&lt;/dates&gt;&lt;urls&gt;&lt;related-urls&gt;&lt;url&gt;https://www.iea.org/reports/ccus-in-clean-energy-transitions&lt;/url&gt;&lt;/related-urls&gt;&lt;/urls&gt;&lt;/record&gt;&lt;/Cite&gt;&lt;/EndNote&gt;</w:instrText>
        </w:r>
      </w:ins>
      <w:ins w:id="464" w:author="羊凌玉" w:date="2023-07-31T23:29:57Z">
        <w:r>
          <w:rPr>
            <w:rFonts w:hint="default" w:ascii="Times New Roman" w:hAnsi="Times New Roman" w:eastAsia="楷体" w:cs="Times New Roman"/>
            <w:bCs/>
            <w:sz w:val="24"/>
            <w:szCs w:val="24"/>
          </w:rPr>
          <w:fldChar w:fldCharType="separate"/>
        </w:r>
      </w:ins>
      <w:ins w:id="465" w:author="羊凌玉" w:date="2023-07-31T23:29:57Z">
        <w:r>
          <w:rPr>
            <w:rFonts w:hint="default" w:ascii="Times New Roman" w:hAnsi="Times New Roman" w:eastAsia="楷体" w:cs="Times New Roman"/>
            <w:bCs/>
            <w:sz w:val="24"/>
            <w:szCs w:val="24"/>
          </w:rPr>
          <w:t>（IEA，2020；Fuss等，2018）</w:t>
        </w:r>
      </w:ins>
      <w:ins w:id="466" w:author="羊凌玉" w:date="2023-07-31T23:29:57Z">
        <w:r>
          <w:rPr>
            <w:rFonts w:hint="default" w:ascii="Times New Roman" w:hAnsi="Times New Roman" w:eastAsia="楷体" w:cs="Times New Roman"/>
            <w:bCs/>
            <w:sz w:val="24"/>
            <w:szCs w:val="24"/>
          </w:rPr>
          <w:fldChar w:fldCharType="end"/>
        </w:r>
      </w:ins>
      <w:ins w:id="467" w:author="羊凌玉" w:date="2023-07-31T23:29:57Z">
        <w:r>
          <w:rPr>
            <w:rFonts w:hint="default" w:ascii="Times New Roman" w:hAnsi="Times New Roman" w:eastAsia="楷体" w:cs="Times New Roman"/>
            <w:bCs/>
            <w:sz w:val="24"/>
            <w:szCs w:val="24"/>
          </w:rPr>
          <w:t>。IEA估计2060年工业捕集成本将下降30-40%，电力捕集成本下降约27-32%</w:t>
        </w:r>
      </w:ins>
      <w:ins w:id="468" w:author="羊凌玉" w:date="2023-07-31T23:29:57Z">
        <w:r>
          <w:rPr>
            <w:rFonts w:hint="default" w:ascii="Times New Roman" w:hAnsi="Times New Roman" w:eastAsia="楷体" w:cs="Times New Roman"/>
            <w:bCs/>
            <w:sz w:val="24"/>
            <w:szCs w:val="24"/>
          </w:rPr>
          <w:fldChar w:fldCharType="begin"/>
        </w:r>
      </w:ins>
      <w:ins w:id="469" w:author="羊凌玉" w:date="2023-07-31T23:29:57Z">
        <w:r>
          <w:rPr>
            <w:rFonts w:hint="default" w:ascii="Times New Roman" w:hAnsi="Times New Roman" w:eastAsia="楷体" w:cs="Times New Roman"/>
            <w:bCs/>
            <w:sz w:val="24"/>
            <w:szCs w:val="24"/>
          </w:rPr>
          <w:instrText xml:space="preserve"> ADDIN EN.CITE &lt;EndNote&gt;&lt;Cite&gt;&lt;Author&gt;IEA&lt;/Author&gt;&lt;Year&gt;2020&lt;/Year&gt;&lt;RecNum&gt;16201&lt;/RecNum&gt;&lt;DisplayText&gt;(IEA, 2020a)&lt;/DisplayText&gt;&lt;record&gt;&lt;rec-number&gt;16201&lt;/rec-number&gt;&lt;foreign-keys&gt;&lt;key app="EN" db-id="r9sxxst2j5wes0edt5s5f2f70ed2vxvtw505" timestamp="1667369429"&gt;16201&lt;/key&gt;&lt;/foreign-keys&gt;&lt;ref-type name="Report"&gt;27&lt;/ref-type&gt;&lt;contributors&gt;&lt;authors&gt;&lt;author&gt;IEA&lt;/author&gt;&lt;/authors&gt;&lt;/contributors&gt;&lt;titles&gt;&lt;title&gt;&lt;style face="normal" font="default" size="100%"&gt;CCUS in Clean Energy Transitions&lt;/style&gt;&lt;style face="normal" font="default" charset="134" size="100%"&gt;--Part of Energy Technology Perspectives&lt;/style&gt;&lt;/title&gt;&lt;/titles&gt;&lt;dates&gt;&lt;year&gt;2020&lt;/year&gt;&lt;/dates&gt;&lt;urls&gt;&lt;related-urls&gt;&lt;url&gt;https://www.iea.org/reports/ccus-in-clean-energy-transitions&lt;/url&gt;&lt;/related-urls&gt;&lt;/urls&gt;&lt;/record&gt;&lt;/Cite&gt;&lt;/EndNote&gt;</w:instrText>
        </w:r>
      </w:ins>
      <w:ins w:id="470" w:author="羊凌玉" w:date="2023-07-31T23:29:57Z">
        <w:r>
          <w:rPr>
            <w:rFonts w:hint="default" w:ascii="Times New Roman" w:hAnsi="Times New Roman" w:eastAsia="楷体" w:cs="Times New Roman"/>
            <w:bCs/>
            <w:sz w:val="24"/>
            <w:szCs w:val="24"/>
          </w:rPr>
          <w:fldChar w:fldCharType="separate"/>
        </w:r>
      </w:ins>
      <w:ins w:id="471" w:author="羊凌玉" w:date="2023-07-31T23:29:57Z">
        <w:r>
          <w:rPr>
            <w:rFonts w:hint="default" w:ascii="Times New Roman" w:hAnsi="Times New Roman" w:eastAsia="楷体" w:cs="Times New Roman"/>
            <w:bCs/>
            <w:sz w:val="24"/>
            <w:szCs w:val="24"/>
          </w:rPr>
          <w:t>（IEA，2020）</w:t>
        </w:r>
      </w:ins>
      <w:ins w:id="472" w:author="羊凌玉" w:date="2023-07-31T23:29:57Z">
        <w:r>
          <w:rPr>
            <w:rFonts w:hint="default" w:ascii="Times New Roman" w:hAnsi="Times New Roman" w:eastAsia="楷体" w:cs="Times New Roman"/>
            <w:bCs/>
            <w:sz w:val="24"/>
            <w:szCs w:val="24"/>
          </w:rPr>
          <w:fldChar w:fldCharType="end"/>
        </w:r>
      </w:ins>
      <w:ins w:id="473" w:author="羊凌玉" w:date="2023-07-31T23:29:57Z">
        <w:r>
          <w:rPr>
            <w:rFonts w:hint="default" w:ascii="Times New Roman" w:hAnsi="Times New Roman" w:eastAsia="楷体" w:cs="Times New Roman"/>
            <w:bCs/>
            <w:sz w:val="24"/>
            <w:szCs w:val="24"/>
          </w:rPr>
          <w:t>。我国CO2捕集成本为70-400元/吨CO2（10-57美元/吨），预计2060年可下降至40-185元/吨CO2（6-26美元/吨）</w:t>
        </w:r>
      </w:ins>
      <w:ins w:id="474" w:author="羊凌玉" w:date="2023-07-31T23:29:57Z">
        <w:r>
          <w:rPr>
            <w:rFonts w:hint="default" w:ascii="Times New Roman" w:hAnsi="Times New Roman" w:eastAsia="楷体" w:cs="Times New Roman"/>
            <w:bCs/>
            <w:sz w:val="24"/>
            <w:szCs w:val="24"/>
          </w:rPr>
          <w:fldChar w:fldCharType="begin"/>
        </w:r>
      </w:ins>
      <w:ins w:id="475" w:author="羊凌玉" w:date="2023-07-31T23:29:57Z">
        <w:r>
          <w:rPr>
            <w:rFonts w:hint="default" w:ascii="Times New Roman" w:hAnsi="Times New Roman" w:eastAsia="楷体" w:cs="Times New Roman"/>
            <w:bCs/>
            <w:sz w:val="24"/>
            <w:szCs w:val="24"/>
          </w:rPr>
          <w: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instrText>
        </w:r>
      </w:ins>
      <w:ins w:id="476" w:author="羊凌玉" w:date="2023-07-31T23:29:57Z">
        <w:r>
          <w:rPr>
            <w:rFonts w:hint="default" w:ascii="Times New Roman" w:hAnsi="Times New Roman" w:eastAsia="楷体" w:cs="Times New Roman"/>
            <w:bCs/>
            <w:sz w:val="24"/>
            <w:szCs w:val="24"/>
          </w:rPr>
          <w:fldChar w:fldCharType="separate"/>
        </w:r>
      </w:ins>
      <w:ins w:id="477" w:author="羊凌玉" w:date="2023-07-31T23:29:57Z">
        <w:r>
          <w:rPr>
            <w:rFonts w:hint="default" w:ascii="Times New Roman" w:hAnsi="Times New Roman" w:eastAsia="楷体" w:cs="Times New Roman"/>
            <w:bCs/>
            <w:sz w:val="24"/>
            <w:szCs w:val="24"/>
          </w:rPr>
          <w:t>（科学技术部社会发展科技司，2019）</w:t>
        </w:r>
      </w:ins>
      <w:ins w:id="478" w:author="羊凌玉" w:date="2023-07-31T23:29:57Z">
        <w:r>
          <w:rPr>
            <w:rFonts w:hint="default" w:ascii="Times New Roman" w:hAnsi="Times New Roman" w:eastAsia="楷体" w:cs="Times New Roman"/>
            <w:bCs/>
            <w:sz w:val="24"/>
            <w:szCs w:val="24"/>
          </w:rPr>
          <w:fldChar w:fldCharType="end"/>
        </w:r>
      </w:ins>
      <w:ins w:id="479" w:author="羊凌玉" w:date="2023-07-31T23:29:57Z">
        <w:r>
          <w:rPr>
            <w:rFonts w:hint="default" w:ascii="Times New Roman" w:hAnsi="Times New Roman" w:eastAsia="楷体" w:cs="Times New Roman"/>
            <w:bCs/>
            <w:sz w:val="24"/>
            <w:szCs w:val="24"/>
          </w:rPr>
          <w:t>。CO2管道运输成本可能高达1-4元/吨公里</w:t>
        </w:r>
      </w:ins>
      <w:ins w:id="480" w:author="羊凌玉" w:date="2023-07-31T23:29:57Z">
        <w:r>
          <w:rPr>
            <w:rFonts w:hint="default" w:ascii="Times New Roman" w:hAnsi="Times New Roman" w:eastAsia="楷体" w:cs="Times New Roman"/>
            <w:bCs/>
            <w:sz w:val="24"/>
            <w:szCs w:val="24"/>
          </w:rPr>
          <w:fldChar w:fldCharType="begin"/>
        </w:r>
      </w:ins>
      <w:ins w:id="481" w:author="羊凌玉" w:date="2023-07-31T23:29:57Z">
        <w:r>
          <w:rPr>
            <w:rFonts w:hint="default" w:ascii="Times New Roman" w:hAnsi="Times New Roman" w:eastAsia="楷体" w:cs="Times New Roman"/>
            <w:bCs/>
            <w:sz w:val="24"/>
            <w:szCs w:val="24"/>
          </w:rPr>
          <w:instrText xml:space="preserve"> ADDIN EN.CITE &lt;EndNote&gt;&lt;Cite&gt;&lt;Author&gt;Wei&lt;/Author&gt;&lt;Year&gt;2016&lt;/Year&gt;&lt;RecNum&gt;79&lt;/RecNum&gt;&lt;DisplayText&gt;(Wei et al., 2016)&lt;/DisplayText&gt;&lt;record&gt;&lt;rec-number&gt;79&lt;/rec-number&gt;&lt;foreign-keys&gt;&lt;key app="EN" db-id="t9xr0wsvpdtdx0e0pxrvsff059szx5ezrwpz" timestamp="1609830860"&gt;79&lt;/key&gt;&lt;/foreign-keys&gt;&lt;ref-type name="Journal Article"&gt;17&lt;/ref-type&gt;&lt;contributors&gt;&lt;authors&gt;&lt;author&gt;Wei, Ning&lt;/author&gt;&lt;author&gt;Li, Xiaochun&lt;/author&gt;&lt;author&gt;Wang, Qian&lt;/author&gt;&lt;author&gt;Gao, Shuai&lt;/author&gt;&lt;/authors&gt;&lt;/contributors&gt;&lt;titles&gt;&lt;title&gt;Budget-type techno-economic model for onshore CO 2 pipeline transportation in China&lt;/title&gt;&lt;secondary-title&gt;International Journal of Greenhouse Gas Control&lt;/secondary-title&gt;&lt;/titles&gt;&lt;periodical&gt;&lt;full-title&gt;International Journal of Greenhouse Gas Control&lt;/full-title&gt;&lt;/periodical&gt;&lt;pages&gt;176-192&lt;/pages&gt;&lt;volume&gt;51&lt;/volume&gt;&lt;dates&gt;&lt;year&gt;2016&lt;/year&gt;&lt;/dates&gt;&lt;urls&gt;&lt;/urls&gt;&lt;/record&gt;&lt;/Cite&gt;&lt;/EndNote&gt;</w:instrText>
        </w:r>
      </w:ins>
      <w:ins w:id="482" w:author="羊凌玉" w:date="2023-07-31T23:29:57Z">
        <w:r>
          <w:rPr>
            <w:rFonts w:hint="default" w:ascii="Times New Roman" w:hAnsi="Times New Roman" w:eastAsia="楷体" w:cs="Times New Roman"/>
            <w:bCs/>
            <w:sz w:val="24"/>
            <w:szCs w:val="24"/>
          </w:rPr>
          <w:fldChar w:fldCharType="separate"/>
        </w:r>
      </w:ins>
      <w:ins w:id="483" w:author="羊凌玉" w:date="2023-07-31T23:29:57Z">
        <w:r>
          <w:rPr>
            <w:rFonts w:hint="default" w:ascii="Times New Roman" w:hAnsi="Times New Roman" w:eastAsia="楷体" w:cs="Times New Roman"/>
            <w:bCs/>
            <w:sz w:val="24"/>
            <w:szCs w:val="24"/>
          </w:rPr>
          <w:t>（Wei等，2016）</w:t>
        </w:r>
      </w:ins>
      <w:ins w:id="484" w:author="羊凌玉" w:date="2023-07-31T23:29:57Z">
        <w:r>
          <w:rPr>
            <w:rFonts w:hint="default" w:ascii="Times New Roman" w:hAnsi="Times New Roman" w:eastAsia="楷体" w:cs="Times New Roman"/>
            <w:bCs/>
            <w:sz w:val="24"/>
            <w:szCs w:val="24"/>
          </w:rPr>
          <w:fldChar w:fldCharType="end"/>
        </w:r>
      </w:ins>
      <w:ins w:id="485" w:author="羊凌玉" w:date="2023-07-31T23:29:57Z">
        <w:r>
          <w:rPr>
            <w:rFonts w:hint="default" w:ascii="Times New Roman" w:hAnsi="Times New Roman" w:eastAsia="楷体" w:cs="Times New Roman"/>
            <w:bCs/>
            <w:sz w:val="24"/>
            <w:szCs w:val="24"/>
          </w:rPr>
          <w:t>，至2060年管道输送成本可降至0.4元/吨公里</w:t>
        </w:r>
      </w:ins>
      <w:ins w:id="486" w:author="羊凌玉" w:date="2023-07-31T23:29:57Z">
        <w:r>
          <w:rPr>
            <w:rFonts w:hint="default" w:ascii="Times New Roman" w:hAnsi="Times New Roman" w:eastAsia="楷体" w:cs="Times New Roman"/>
            <w:bCs/>
            <w:sz w:val="24"/>
            <w:szCs w:val="24"/>
          </w:rPr>
          <w:fldChar w:fldCharType="begin"/>
        </w:r>
      </w:ins>
      <w:ins w:id="487" w:author="羊凌玉" w:date="2023-07-31T23:29:57Z">
        <w:r>
          <w:rPr>
            <w:rFonts w:hint="default" w:ascii="Times New Roman" w:hAnsi="Times New Roman" w:eastAsia="楷体" w:cs="Times New Roman"/>
            <w:bCs/>
            <w:sz w:val="24"/>
            <w:szCs w:val="24"/>
          </w:rPr>
          <w: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instrText>
        </w:r>
      </w:ins>
      <w:ins w:id="488" w:author="羊凌玉" w:date="2023-07-31T23:29:57Z">
        <w:r>
          <w:rPr>
            <w:rFonts w:hint="default" w:ascii="Times New Roman" w:hAnsi="Times New Roman" w:eastAsia="楷体" w:cs="Times New Roman"/>
            <w:bCs/>
            <w:sz w:val="24"/>
            <w:szCs w:val="24"/>
          </w:rPr>
          <w:fldChar w:fldCharType="separate"/>
        </w:r>
      </w:ins>
      <w:ins w:id="489" w:author="羊凌玉" w:date="2023-07-31T23:29:57Z">
        <w:r>
          <w:rPr>
            <w:rFonts w:hint="default" w:ascii="Times New Roman" w:hAnsi="Times New Roman" w:eastAsia="楷体" w:cs="Times New Roman"/>
            <w:bCs/>
            <w:sz w:val="24"/>
            <w:szCs w:val="24"/>
          </w:rPr>
          <w:t>（科学技术部社会发展科技司，2019）</w:t>
        </w:r>
      </w:ins>
      <w:ins w:id="490" w:author="羊凌玉" w:date="2023-07-31T23:29:57Z">
        <w:r>
          <w:rPr>
            <w:rFonts w:hint="default" w:ascii="Times New Roman" w:hAnsi="Times New Roman" w:eastAsia="楷体" w:cs="Times New Roman"/>
            <w:bCs/>
            <w:sz w:val="24"/>
            <w:szCs w:val="24"/>
          </w:rPr>
          <w:fldChar w:fldCharType="end"/>
        </w:r>
      </w:ins>
      <w:ins w:id="491" w:author="羊凌玉" w:date="2023-07-31T23:29:57Z">
        <w:r>
          <w:rPr>
            <w:rFonts w:hint="default" w:ascii="Times New Roman" w:hAnsi="Times New Roman" w:eastAsia="楷体" w:cs="Times New Roman"/>
            <w:bCs/>
            <w:sz w:val="24"/>
            <w:szCs w:val="24"/>
          </w:rPr>
          <w:t>。不同CCS技术的工程成本差异较大，化石能源CCS技术成本低于DACCS和BECCS技术（Hu和Zhai，2017；Dods等，2021）</w:t>
        </w:r>
      </w:ins>
      <w:ins w:id="492" w:author="羊凌玉" w:date="2023-07-31T23:29:57Z">
        <w:r>
          <w:rPr>
            <w:rFonts w:hint="default" w:ascii="Times New Roman" w:hAnsi="Times New Roman" w:eastAsia="楷体" w:cs="Times New Roman"/>
            <w:bCs/>
            <w:sz w:val="24"/>
            <w:szCs w:val="24"/>
            <w:lang w:eastAsia="zh-CN"/>
          </w:rPr>
          <w:t>。</w:t>
        </w:r>
      </w:ins>
      <w:ins w:id="493" w:author="羊凌玉" w:date="2023-07-31T23:29:57Z">
        <w:r>
          <w:rPr>
            <w:rFonts w:hint="default" w:ascii="Times New Roman" w:hAnsi="Times New Roman" w:eastAsia="楷体" w:cs="Times New Roman"/>
            <w:bCs/>
            <w:sz w:val="24"/>
            <w:szCs w:val="24"/>
          </w:rPr>
          <w:t>根据测算，2050年化石能源CCS减排成本约24-120美元/吨CO2；BECCS减排成本为100-200美元/吨CO2；DACCS减排成本最高，为30-1000美元/吨CO2（Fuss等，2018）。</w:t>
        </w:r>
      </w:ins>
    </w:p>
    <w:p>
      <w:pPr>
        <w:spacing w:line="440" w:lineRule="exact"/>
        <w:ind w:firstLine="480" w:firstLineChars="200"/>
        <w:rPr>
          <w:ins w:id="494" w:author="羊凌玉" w:date="2023-07-31T23:29:57Z"/>
          <w:rFonts w:hint="default" w:ascii="Times New Roman" w:hAnsi="Times New Roman" w:eastAsia="楷体" w:cs="Times New Roman"/>
          <w:sz w:val="24"/>
          <w:szCs w:val="24"/>
        </w:rPr>
      </w:pPr>
      <w:ins w:id="495" w:author="羊凌玉" w:date="2023-07-31T23:29:57Z">
        <w:r>
          <w:rPr>
            <w:rFonts w:hint="default" w:ascii="Times New Roman" w:hAnsi="Times New Roman" w:eastAsia="楷体" w:cs="Times New Roman"/>
            <w:bCs/>
            <w:sz w:val="24"/>
            <w:szCs w:val="24"/>
          </w:rPr>
          <w:t>同时，有研究指出不同CCS技术的减排潜力差异较大，并且各类技术减排的主要影响因素也存在差异。相较于DACCS和BECCS而言，化石能源CCS的减排成本更低，在电力行业和工业脱碳中发挥主要作用。根据现有研究测算发现，到2050年化石能源CCS年均减排潜力约为85亿吨，减排成本约24-120美元/tCO2（Dods, 2021; Budinis et al., 2018; Rubin, 2015; Surinder et al., 2018; 胡和翟, 2017）。化石能源CCS的减排成本主要受燃料特性、捕获方法、电厂类型和储存地点等因素的影响（Budinis, 2018）。对于不同捕获技术而言，Paltsev（2021）研究发现使用燃煤PCC、天然气PCC和CCC后，2100年工业部门产量分别是2010年的3.7倍、3.5倍和7倍，总排放分别减少14%、17%和45%，此外在水泥生产中使用燃煤PCC和天然气PCC后生产成本提升幅度较大，而CCC成本变化较小，是最具竞争力的CCS技术。对于不同燃烧发电厂而言，相较于PC和NGCC而言，煤气化联合循环IGCC采用CCS对于减少温室气体排放的影响最为显著（Odeh, 2008）。</w:t>
        </w:r>
      </w:ins>
    </w:p>
    <w:p>
      <w:pPr>
        <w:numPr>
          <w:ilvl w:val="0"/>
          <w:numId w:val="0"/>
        </w:numPr>
        <w:ind w:leftChars="0" w:firstLine="480" w:firstLineChars="200"/>
        <w:rPr>
          <w:rFonts w:hint="default" w:ascii="Times New Roman" w:hAnsi="Times New Roman" w:cs="Times New Roman" w:eastAsiaTheme="minorEastAsia"/>
          <w:sz w:val="24"/>
          <w:szCs w:val="28"/>
          <w:lang w:val="en-US" w:eastAsia="zh-CN"/>
        </w:rPr>
      </w:pPr>
    </w:p>
    <w:p>
      <w:pPr>
        <w:pageBreakBefore w:val="0"/>
        <w:widowControl w:val="0"/>
        <w:kinsoku/>
        <w:wordWrap/>
        <w:overflowPunct/>
        <w:topLinePunct w:val="0"/>
        <w:autoSpaceDE/>
        <w:autoSpaceDN/>
        <w:bidi w:val="0"/>
        <w:adjustRightInd/>
        <w:snapToGrid/>
        <w:spacing w:line="440" w:lineRule="exact"/>
        <w:ind w:firstLine="480"/>
        <w:textAlignment w:val="auto"/>
        <w:rPr>
          <w:del w:id="496" w:author="羊凌玉" w:date="2023-07-31T23:04:24Z"/>
          <w:rFonts w:hint="default" w:ascii="Times New Roman" w:hAnsi="Times New Roman" w:eastAsia="宋体" w:cs="Times New Roman"/>
        </w:rPr>
      </w:pPr>
      <w:del w:id="497" w:author="羊凌玉" w:date="2023-07-31T23:04:24Z">
        <w:r>
          <w:rPr>
            <w:rFonts w:hint="default" w:ascii="Times New Roman" w:hAnsi="Times New Roman" w:eastAsia="宋体" w:cs="Times New Roman"/>
          </w:rPr>
          <w:delText>从行业角度分析，</w:delText>
        </w:r>
      </w:del>
      <w:del w:id="498" w:author="羊凌玉" w:date="2023-07-31T23:04:24Z">
        <w:r>
          <w:rPr>
            <w:rFonts w:hint="default" w:ascii="Times New Roman" w:hAnsi="Times New Roman" w:eastAsia="宋体" w:cs="Times New Roman"/>
            <w:b/>
            <w:bCs/>
          </w:rPr>
          <w:delText>CCS在能源和工业部门的碳减排潜力最大，其中，电力行业2050年</w:delText>
        </w:r>
      </w:del>
      <w:del w:id="499" w:author="羊凌玉" w:date="2023-07-31T23:04:24Z">
        <w:r>
          <w:rPr>
            <w:rFonts w:hint="default" w:ascii="Times New Roman" w:hAnsi="Times New Roman" w:eastAsia="宋体" w:cs="Times New Roman"/>
          </w:rPr>
          <w:delText>CCS捕集规模为1.45~8.45亿吨/年，工业部门为2.5~6.5亿吨/年（IEA，2020b；Yu等，2019；Viebahn等，2015）</w:delText>
        </w:r>
      </w:del>
      <w:del w:id="500" w:author="羊凌玉" w:date="2023-07-31T23:04:24Z">
        <w:r>
          <w:rPr>
            <w:rFonts w:hint="default" w:ascii="Times New Roman" w:hAnsi="Times New Roman" w:eastAsia="宋体" w:cs="Times New Roman"/>
            <w:b/>
            <w:bCs/>
          </w:rPr>
          <w:delText>。</w:delText>
        </w:r>
      </w:del>
      <w:del w:id="501" w:author="羊凌玉" w:date="2023-07-31T23:04:24Z">
        <w:r>
          <w:rPr>
            <w:rFonts w:hint="default" w:ascii="Times New Roman" w:hAnsi="Times New Roman" w:eastAsia="宋体" w:cs="Times New Roman"/>
          </w:rPr>
          <w:delText>IEA</w:delText>
        </w:r>
      </w:del>
      <w:del w:id="502" w:author="羊凌玉" w:date="2023-07-31T23:04:24Z">
        <w:r>
          <w:rPr>
            <w:rFonts w:hint="default" w:ascii="Times New Roman" w:hAnsi="Times New Roman" w:eastAsia="宋体" w:cs="Times New Roman"/>
          </w:rPr>
          <w:fldChar w:fldCharType="begin"/>
        </w:r>
      </w:del>
      <w:del w:id="503" w:author="羊凌玉" w:date="2023-07-31T23:04:24Z">
        <w:r>
          <w:rPr>
            <w:rFonts w:hint="default" w:ascii="Times New Roman" w:hAnsi="Times New Roman" w:eastAsia="宋体" w:cs="Times New Roman"/>
          </w:rPr>
          <w:delInstrText xml:space="preserve"> ADDIN EN.CITE &lt;EndNote&gt;&lt;Cite&gt;&lt;Author&gt;IEA&lt;/Author&gt;&lt;Year&gt;2020&lt;/Year&gt;&lt;RecNum&gt;731&lt;/RecNum&gt;&lt;DisplayText&gt;(IEA, 2020b)&lt;/DisplayText&gt;&lt;record&gt;&lt;rec-number&gt;731&lt;/rec-number&gt;&lt;foreign-keys&gt;&lt;key app="EN" db-id="t9xr0wsvpdtdx0e0pxrvsff059szx5ezrwpz" timestamp="1667803063"&gt;731&lt;/key&gt;&lt;/foreign-keys&gt;&lt;ref-type name="Book"&gt;6&lt;/ref-type&gt;&lt;contributors&gt;&lt;authors&gt;&lt;author&gt;IEA&lt;/author&gt;&lt;/authors&gt;&lt;/contributors&gt;&lt;titles&gt;&lt;title&gt;Energy Technology Perspectives 2020 - Special Report on Carbon Capture Utilisation and Storage&lt;/title&gt;&lt;/titles&gt;&lt;dates&gt;&lt;year&gt;2020&lt;/year&gt;&lt;/dates&gt;&lt;urls&gt;&lt;related-urls&gt;&lt;url&gt;https://www.oecd-ilibrary.org/content/publication/208b66f4-en&lt;/url&gt;&lt;/related-urls&gt;&lt;/urls&gt;&lt;electronic-resource-num&gt;doi:https://doi.org/10.1787/208b66f4-en&lt;/electronic-resource-num&gt;&lt;/record&gt;&lt;/Cite&gt;&lt;/EndNote&gt;</w:delInstrText>
        </w:r>
      </w:del>
      <w:del w:id="504" w:author="羊凌玉" w:date="2023-07-31T23:04:24Z">
        <w:r>
          <w:rPr>
            <w:rFonts w:hint="default" w:ascii="Times New Roman" w:hAnsi="Times New Roman" w:eastAsia="宋体" w:cs="Times New Roman"/>
          </w:rPr>
          <w:fldChar w:fldCharType="separate"/>
        </w:r>
      </w:del>
      <w:del w:id="505" w:author="羊凌玉" w:date="2023-07-31T23:04:24Z">
        <w:r>
          <w:rPr>
            <w:rFonts w:hint="default" w:ascii="Times New Roman" w:hAnsi="Times New Roman" w:eastAsia="宋体" w:cs="Times New Roman"/>
          </w:rPr>
          <w:delText>（2020b）</w:delText>
        </w:r>
      </w:del>
      <w:del w:id="506" w:author="羊凌玉" w:date="2023-07-31T23:04:24Z">
        <w:r>
          <w:rPr>
            <w:rFonts w:hint="default" w:ascii="Times New Roman" w:hAnsi="Times New Roman" w:eastAsia="宋体" w:cs="Times New Roman"/>
          </w:rPr>
          <w:fldChar w:fldCharType="end"/>
        </w:r>
      </w:del>
      <w:del w:id="507" w:author="羊凌玉" w:date="2023-07-31T23:04:24Z">
        <w:r>
          <w:rPr>
            <w:rFonts w:hint="default" w:ascii="Times New Roman" w:hAnsi="Times New Roman" w:eastAsia="宋体" w:cs="Times New Roman"/>
          </w:rPr>
          <w:delText>可持续发展情景下，中国电力行业CCS捕集规模将达到2030年约1.9亿吨/年，2050年7.7亿吨/年，2070年超过12亿吨/年。</w:delText>
        </w:r>
      </w:del>
      <w:del w:id="508" w:author="羊凌玉" w:date="2023-07-31T23:04:24Z">
        <w:r>
          <w:rPr>
            <w:rFonts w:hint="default" w:ascii="Times New Roman" w:hAnsi="Times New Roman" w:eastAsia="宋体" w:cs="Times New Roman"/>
          </w:rPr>
          <w:fldChar w:fldCharType="begin"/>
        </w:r>
      </w:del>
      <w:del w:id="509" w:author="羊凌玉" w:date="2023-07-31T23:04:24Z">
        <w:r>
          <w:rPr>
            <w:rFonts w:hint="default" w:ascii="Times New Roman" w:hAnsi="Times New Roman" w:eastAsia="宋体" w:cs="Times New Roman"/>
          </w:rPr>
          <w:delInstrText xml:space="preserve"> ADDIN EN.CITE &lt;EndNote&gt;&lt;Cite&gt;&lt;Author&gt;Yu&lt;/Author&gt;&lt;Year&gt;2019&lt;/Year&gt;&lt;RecNum&gt;732&lt;/RecNum&gt;&lt;DisplayText&gt;(Yu et al., 2019)&lt;/DisplayText&gt;&lt;record&gt;&lt;rec-number&gt;732&lt;/rec-number&gt;&lt;foreign-keys&gt;&lt;key app="EN" db-id="t9xr0wsvpdtdx0e0pxrvsff059szx5ezrwpz" timestamp="1667803063"&gt;732&lt;/key&gt;&lt;/foreign-keys&gt;&lt;ref-type name="Journal Article"&gt;17&lt;/ref-type&gt;&lt;contributors&gt;&lt;authors&gt;&lt;author&gt;Yu, Sha&lt;/author&gt;&lt;author&gt;Horing, Jill&lt;/author&gt;&lt;author&gt;Liu, Qiang&lt;/author&gt;&lt;author&gt;Dahowski, Robert&lt;/author&gt;&lt;author&gt;Davidson, Casie&lt;/author&gt;&lt;author&gt;Edmonds, James&lt;/author&gt;&lt;author&gt;Liu, Bo&lt;/author&gt;&lt;author&gt;McJeon, Haewon&lt;/author&gt;&lt;author&gt;McLeod, Jeff&lt;/author&gt;&lt;author&gt;Patel, Pralit&lt;/author&gt;&lt;author&gt;Clarke, Leon&lt;/author&gt;&lt;/authors&gt;&lt;/contributors&gt;&lt;titles&gt;&lt;title&gt;CCUS in China’s mitigation strategy: insights from integrated assessment modeling&lt;/title&gt;&lt;secondary-title&gt;International Journal of Greenhouse Gas Control&lt;/secondary-title&gt;&lt;/titles&gt;&lt;periodical&gt;&lt;full-title&gt;International Journal of Greenhouse Gas Control&lt;/full-title&gt;&lt;/periodical&gt;&lt;pages&gt;204-218&lt;/pages&gt;&lt;volume&gt;84&lt;/volume&gt;&lt;section&gt;204&lt;/section&gt;&lt;dates&gt;&lt;year&gt;2019&lt;/year&gt;&lt;/dates&gt;&lt;isbn&gt;17505836&lt;/isbn&gt;&lt;urls&gt;&lt;/urls&gt;&lt;electronic-resource-num&gt;10.1016/j.ijggc.2019.03.004&lt;/electronic-resource-num&gt;&lt;/record&gt;&lt;/Cite&gt;&lt;/EndNote&gt;</w:delInstrText>
        </w:r>
      </w:del>
      <w:del w:id="510" w:author="羊凌玉" w:date="2023-07-31T23:04:24Z">
        <w:r>
          <w:rPr>
            <w:rFonts w:hint="default" w:ascii="Times New Roman" w:hAnsi="Times New Roman" w:eastAsia="宋体" w:cs="Times New Roman"/>
          </w:rPr>
          <w:fldChar w:fldCharType="separate"/>
        </w:r>
      </w:del>
      <w:del w:id="511" w:author="羊凌玉" w:date="2023-07-31T23:04:24Z">
        <w:r>
          <w:rPr>
            <w:rFonts w:hint="default" w:ascii="Times New Roman" w:hAnsi="Times New Roman" w:eastAsia="宋体" w:cs="Times New Roman"/>
          </w:rPr>
          <w:delText>Yu等（2019）</w:delText>
        </w:r>
      </w:del>
      <w:del w:id="512" w:author="羊凌玉" w:date="2023-07-31T23:04:24Z">
        <w:r>
          <w:rPr>
            <w:rFonts w:hint="default" w:ascii="Times New Roman" w:hAnsi="Times New Roman" w:eastAsia="宋体" w:cs="Times New Roman"/>
          </w:rPr>
          <w:fldChar w:fldCharType="end"/>
        </w:r>
      </w:del>
      <w:del w:id="513" w:author="羊凌玉" w:date="2023-07-31T23:04:24Z">
        <w:r>
          <w:rPr>
            <w:rFonts w:hint="default" w:ascii="Times New Roman" w:hAnsi="Times New Roman" w:eastAsia="宋体" w:cs="Times New Roman"/>
          </w:rPr>
          <w:delText>研究发现我国电力行业CCS捕集贡献可达到2030年0.10~0.25亿吨/年，2050年1.45~8.45亿吨/年。</w:delText>
        </w:r>
      </w:del>
      <w:del w:id="514" w:author="羊凌玉" w:date="2023-07-31T23:04:24Z">
        <w:r>
          <w:rPr>
            <w:rFonts w:hint="default" w:ascii="Times New Roman" w:hAnsi="Times New Roman" w:eastAsia="宋体" w:cs="Times New Roman"/>
          </w:rPr>
          <w:fldChar w:fldCharType="begin"/>
        </w:r>
      </w:del>
      <w:del w:id="515" w:author="羊凌玉" w:date="2023-07-31T23:04:24Z">
        <w:r>
          <w:rPr>
            <w:rFonts w:hint="default" w:ascii="Times New Roman" w:hAnsi="Times New Roman" w:eastAsia="宋体" w:cs="Times New Roman"/>
          </w:rPr>
          <w:delInstrText xml:space="preserve"> ADDIN EN.CITE &lt;EndNote&gt;&lt;Cite&gt;&lt;Author&gt;Viebahn&lt;/Author&gt;&lt;Year&gt;2015&lt;/Year&gt;&lt;RecNum&gt;733&lt;/RecNum&gt;&lt;DisplayText&gt;(Viebahn et al., 2015)&lt;/DisplayText&gt;&lt;record&gt;&lt;rec-number&gt;733&lt;/rec-number&gt;&lt;foreign-keys&gt;&lt;key app="EN" db-id="t9xr0wsvpdtdx0e0pxrvsff059szx5ezrwpz" timestamp="1667803063"&gt;733&lt;/key&gt;&lt;/foreign-keys&gt;&lt;ref-type name="Journal Article"&gt;17&lt;/ref-type&gt;&lt;contributors&gt;&lt;authors&gt;&lt;author&gt;Viebahn, Peter&lt;/author&gt;&lt;author&gt;Vallentin, Daniel&lt;/author&gt;&lt;author&gt;Höller, Samuel&lt;/author&gt;&lt;/authors&gt;&lt;/contributors&gt;&lt;titles&gt;&lt;title&gt;Prospects of carbon capture and storage (CCS) in China’s power sector – An integrated assessment&lt;/title&gt;&lt;secondary-title&gt;Applied Energy&lt;/secondary-title&gt;&lt;/titles&gt;&lt;periodical&gt;&lt;full-title&gt;Applied Energy&lt;/full-title&gt;&lt;/periodical&gt;&lt;pages&gt;229-244&lt;/pages&gt;&lt;volume&gt;157&lt;/volume&gt;&lt;section&gt;229&lt;/section&gt;&lt;dates&gt;&lt;year&gt;2015&lt;/year&gt;&lt;/dates&gt;&lt;isbn&gt;03062619&lt;/isbn&gt;&lt;urls&gt;&lt;/urls&gt;&lt;electronic-resource-num&gt;10.1016/j.apenergy.2015.07.023&lt;/electronic-resource-num&gt;&lt;/record&gt;&lt;/Cite&gt;&lt;/EndNote&gt;</w:delInstrText>
        </w:r>
      </w:del>
      <w:del w:id="516" w:author="羊凌玉" w:date="2023-07-31T23:04:24Z">
        <w:r>
          <w:rPr>
            <w:rFonts w:hint="default" w:ascii="Times New Roman" w:hAnsi="Times New Roman" w:eastAsia="宋体" w:cs="Times New Roman"/>
          </w:rPr>
          <w:fldChar w:fldCharType="separate"/>
        </w:r>
      </w:del>
      <w:del w:id="517" w:author="羊凌玉" w:date="2023-07-31T23:04:24Z">
        <w:r>
          <w:rPr>
            <w:rFonts w:hint="default" w:ascii="Times New Roman" w:hAnsi="Times New Roman" w:eastAsia="宋体" w:cs="Times New Roman"/>
          </w:rPr>
          <w:delText>Viebahn等（2015）</w:delText>
        </w:r>
      </w:del>
      <w:del w:id="518" w:author="羊凌玉" w:date="2023-07-31T23:04:24Z">
        <w:r>
          <w:rPr>
            <w:rFonts w:hint="default" w:ascii="Times New Roman" w:hAnsi="Times New Roman" w:eastAsia="宋体" w:cs="Times New Roman"/>
          </w:rPr>
          <w:fldChar w:fldCharType="end"/>
        </w:r>
      </w:del>
      <w:del w:id="519" w:author="羊凌玉" w:date="2023-07-31T23:04:24Z">
        <w:r>
          <w:rPr>
            <w:rFonts w:hint="default" w:ascii="Times New Roman" w:hAnsi="Times New Roman" w:eastAsia="宋体" w:cs="Times New Roman"/>
          </w:rPr>
          <w:delText>发现电力行业可捕集与封存的二氧化碳总量在34至221亿吨之间，2050年将达到0.9~5.7亿吨/年。我国工业部门CCS二氧化碳捕集贡献将达到2030年2亿吨/年，2050年6.5亿吨/年，2070年6.8亿吨/年</w:delText>
        </w:r>
      </w:del>
      <w:del w:id="520" w:author="羊凌玉" w:date="2023-07-31T23:04:24Z">
        <w:r>
          <w:rPr>
            <w:rFonts w:hint="default" w:ascii="Times New Roman" w:hAnsi="Times New Roman" w:eastAsia="宋体" w:cs="Times New Roman"/>
          </w:rPr>
          <w:fldChar w:fldCharType="begin"/>
        </w:r>
      </w:del>
      <w:del w:id="521" w:author="羊凌玉" w:date="2023-07-31T23:04:24Z">
        <w:r>
          <w:rPr>
            <w:rFonts w:hint="default" w:ascii="Times New Roman" w:hAnsi="Times New Roman" w:eastAsia="宋体" w:cs="Times New Roman"/>
          </w:rPr>
          <w:delInstrText xml:space="preserve"> ADDIN EN.CITE &lt;EndNote&gt;&lt;Cite&gt;&lt;Author&gt;IEA&lt;/Author&gt;&lt;Year&gt;2020&lt;/Year&gt;&lt;RecNum&gt;620&lt;/RecNum&gt;&lt;DisplayText&gt;(IEA, 2020b)&lt;/DisplayText&gt;&lt;record&gt;&lt;rec-number&gt;620&lt;/rec-number&gt;&lt;foreign-keys&gt;&lt;key app="EN" db-id="0tvv9afvnz0trieadrsxswf6spzrdvz0ftzr" timestamp="1604719716"&gt;620&lt;/key&gt;&lt;/foreign-keys&gt;&lt;ref-type name="Book"&gt;6&lt;/ref-type&gt;&lt;contributors&gt;&lt;authors&gt;&lt;author&gt;IEA&lt;/author&gt;&lt;/authors&gt;&lt;/contributors&gt;&lt;titles&gt;&lt;title&gt;Energy Technology Perspectives 2020 - Special Report on Carbon Capture Utilisation and Storage&lt;/title&gt;&lt;/titles&gt;&lt;dates&gt;&lt;year&gt;2020&lt;/year&gt;&lt;/dates&gt;&lt;urls&gt;&lt;related-urls&gt;&lt;url&gt;https://www.oecd-ilibrary.org/content/publication/208b66f4-en&lt;/url&gt;&lt;/related-urls&gt;&lt;/urls&gt;&lt;electronic-resource-num&gt;doi:https://doi.org/10.1787/208b66f4-en&lt;/electronic-resource-num&gt;&lt;/record&gt;&lt;/Cite&gt;&lt;/EndNote&gt;</w:delInstrText>
        </w:r>
      </w:del>
      <w:del w:id="522" w:author="羊凌玉" w:date="2023-07-31T23:04:24Z">
        <w:r>
          <w:rPr>
            <w:rFonts w:hint="default" w:ascii="Times New Roman" w:hAnsi="Times New Roman" w:eastAsia="宋体" w:cs="Times New Roman"/>
          </w:rPr>
          <w:fldChar w:fldCharType="separate"/>
        </w:r>
      </w:del>
      <w:del w:id="523" w:author="羊凌玉" w:date="2023-07-31T23:04:24Z">
        <w:r>
          <w:rPr>
            <w:rFonts w:hint="default" w:ascii="Times New Roman" w:hAnsi="Times New Roman" w:eastAsia="宋体" w:cs="Times New Roman"/>
          </w:rPr>
          <w:delText>（IEA，2020b）</w:delText>
        </w:r>
      </w:del>
      <w:del w:id="524" w:author="羊凌玉" w:date="2023-07-31T23:04:24Z">
        <w:r>
          <w:rPr>
            <w:rFonts w:hint="default" w:ascii="Times New Roman" w:hAnsi="Times New Roman" w:eastAsia="宋体" w:cs="Times New Roman"/>
          </w:rPr>
          <w:fldChar w:fldCharType="end"/>
        </w:r>
      </w:del>
      <w:del w:id="525" w:author="羊凌玉" w:date="2023-07-31T23:04:24Z">
        <w:r>
          <w:rPr>
            <w:rFonts w:hint="default" w:ascii="Times New Roman" w:hAnsi="Times New Roman" w:eastAsia="宋体" w:cs="Times New Roman"/>
          </w:rPr>
          <w:delText>。</w:delText>
        </w:r>
      </w:del>
      <w:del w:id="526" w:author="羊凌玉" w:date="2023-07-31T23:04:24Z">
        <w:r>
          <w:rPr>
            <w:rFonts w:hint="default" w:ascii="Times New Roman" w:hAnsi="Times New Roman" w:eastAsia="宋体" w:cs="Times New Roman"/>
          </w:rPr>
          <w:fldChar w:fldCharType="begin"/>
        </w:r>
      </w:del>
      <w:del w:id="527" w:author="羊凌玉" w:date="2023-07-31T23:04:24Z">
        <w:r>
          <w:rPr>
            <w:rFonts w:hint="default" w:ascii="Times New Roman" w:hAnsi="Times New Roman" w:eastAsia="宋体" w:cs="Times New Roman"/>
          </w:rPr>
          <w:delInstrText xml:space="preserve"> ADDIN EN.CITE &lt;EndNote&gt;&lt;Cite&gt;&lt;Author&gt;Yu&lt;/Author&gt;&lt;Year&gt;2019&lt;/Year&gt;&lt;RecNum&gt;645&lt;/RecNum&gt;&lt;DisplayText&gt;(Yu et al., 2019)&lt;/DisplayText&gt;&lt;record&gt;&lt;rec-number&gt;645&lt;/rec-number&gt;&lt;foreign-keys&gt;&lt;key app="EN" db-id="0tvv9afvnz0trieadrsxswf6spzrdvz0ftzr" timestamp="1605690434"&gt;645&lt;/key&gt;&lt;key app="ENWeb" db-id=""&gt;0&lt;/key&gt;&lt;/foreign-keys&gt;&lt;ref-type name="Journal Article"&gt;17&lt;/ref-type&gt;&lt;contributors&gt;&lt;authors&gt;&lt;author&gt;Yu, Sha&lt;/author&gt;&lt;author&gt;Horing, Jill&lt;/author&gt;&lt;author&gt;Liu, Qiang&lt;/author&gt;&lt;author&gt;Dahowski, Robert&lt;/author&gt;&lt;author&gt;Davidson, Casie&lt;/author&gt;&lt;author&gt;Edmonds, James&lt;/author&gt;&lt;author&gt;Liu, Bo&lt;/author&gt;&lt;author&gt;McJeon, Haewon&lt;/author&gt;&lt;author&gt;McLeod, Jeff&lt;/author&gt;&lt;author&gt;Patel, Pralit&lt;/author&gt;&lt;author&gt;Clarke, Leon&lt;/author&gt;&lt;/authors&gt;&lt;/contributors&gt;&lt;titles&gt;&lt;title&gt;CCUS in China’s mitigation strategy: insights from integrated assessment modeling&lt;/title&gt;&lt;secondary-title&gt;International Journal of Greenhouse Gas Control&lt;/secondary-title&gt;&lt;/titles&gt;&lt;periodical&gt;&lt;full-title&gt;International Journal of Greenhouse Gas Control&lt;/full-title&gt;&lt;/periodical&gt;&lt;pages&gt;204-218&lt;/pages&gt;&lt;volume&gt;84&lt;/volume&gt;&lt;section&gt;204&lt;/section&gt;&lt;dates&gt;&lt;year&gt;2019&lt;/year&gt;&lt;/dates&gt;&lt;isbn&gt;17505836&lt;/isbn&gt;&lt;urls&gt;&lt;/urls&gt;&lt;electronic-resource-num&gt;10.1016/j.ijggc.2019.03.004&lt;/electronic-resource-num&gt;&lt;/record&gt;&lt;/Cite&gt;&lt;/EndNote&gt;</w:delInstrText>
        </w:r>
      </w:del>
      <w:del w:id="528" w:author="羊凌玉" w:date="2023-07-31T23:04:24Z">
        <w:r>
          <w:rPr>
            <w:rFonts w:hint="default" w:ascii="Times New Roman" w:hAnsi="Times New Roman" w:eastAsia="宋体" w:cs="Times New Roman"/>
          </w:rPr>
          <w:fldChar w:fldCharType="separate"/>
        </w:r>
      </w:del>
      <w:del w:id="529" w:author="羊凌玉" w:date="2023-07-31T23:04:24Z">
        <w:r>
          <w:rPr>
            <w:rFonts w:hint="default" w:ascii="Times New Roman" w:hAnsi="Times New Roman" w:eastAsia="宋体" w:cs="Times New Roman"/>
          </w:rPr>
          <w:delText>Yu等（2019）</w:delText>
        </w:r>
      </w:del>
      <w:del w:id="530" w:author="羊凌玉" w:date="2023-07-31T23:04:24Z">
        <w:r>
          <w:rPr>
            <w:rFonts w:hint="default" w:ascii="Times New Roman" w:hAnsi="Times New Roman" w:eastAsia="宋体" w:cs="Times New Roman"/>
          </w:rPr>
          <w:fldChar w:fldCharType="end"/>
        </w:r>
      </w:del>
      <w:del w:id="531" w:author="羊凌玉" w:date="2023-07-31T23:04:24Z">
        <w:r>
          <w:rPr>
            <w:rFonts w:hint="default" w:ascii="Times New Roman" w:hAnsi="Times New Roman" w:eastAsia="宋体" w:cs="Times New Roman"/>
          </w:rPr>
          <w:delText>预计2030年我国工业部门CCS捕集量将达到0.8~1.1亿吨/年；2050年将达到2.5~2.8亿吨/年。</w:delText>
        </w:r>
      </w:del>
    </w:p>
    <w:p>
      <w:pPr>
        <w:spacing w:line="440" w:lineRule="exact"/>
        <w:ind w:firstLine="480" w:firstLineChars="200"/>
        <w:rPr>
          <w:del w:id="532" w:author="羊凌玉" w:date="2023-07-31T23:04:24Z"/>
          <w:rFonts w:hint="default" w:ascii="Times New Roman" w:hAnsi="Times New Roman" w:eastAsia="楷体" w:cs="Times New Roman"/>
          <w:sz w:val="24"/>
          <w:szCs w:val="24"/>
        </w:rPr>
      </w:pPr>
      <w:del w:id="533" w:author="羊凌玉" w:date="2023-07-31T23:04:24Z">
        <w:r>
          <w:rPr>
            <w:rFonts w:hint="default" w:ascii="Times New Roman" w:hAnsi="Times New Roman" w:eastAsia="楷体" w:cs="Times New Roman"/>
            <w:bCs/>
            <w:sz w:val="24"/>
            <w:szCs w:val="24"/>
          </w:rPr>
          <w:delText>早期CCS减排机会主要发生在高碳能源行业。</w:delText>
        </w:r>
      </w:del>
      <w:del w:id="534" w:author="羊凌玉" w:date="2023-07-31T23:04:24Z">
        <w:r>
          <w:rPr>
            <w:rFonts w:hint="default" w:ascii="Times New Roman" w:hAnsi="Times New Roman" w:eastAsia="楷体" w:cs="Times New Roman"/>
            <w:sz w:val="24"/>
            <w:szCs w:val="24"/>
          </w:rPr>
          <w:delText>高浓度排放源（如煤化工行业）的CO</w:delText>
        </w:r>
      </w:del>
      <w:del w:id="535" w:author="羊凌玉" w:date="2023-07-31T23:04:24Z">
        <w:r>
          <w:rPr>
            <w:rFonts w:hint="default" w:ascii="Times New Roman" w:hAnsi="Times New Roman" w:eastAsia="楷体" w:cs="Times New Roman"/>
            <w:sz w:val="24"/>
            <w:szCs w:val="24"/>
            <w:vertAlign w:val="subscript"/>
          </w:rPr>
          <w:delText>2</w:delText>
        </w:r>
      </w:del>
      <w:del w:id="536" w:author="羊凌玉" w:date="2023-07-31T23:04:24Z">
        <w:r>
          <w:rPr>
            <w:rFonts w:hint="default" w:ascii="Times New Roman" w:hAnsi="Times New Roman" w:eastAsia="楷体" w:cs="Times New Roman"/>
            <w:sz w:val="24"/>
            <w:szCs w:val="24"/>
          </w:rPr>
          <w:delText>捕集能耗与成本显著低于中低浓度排放源（如火电、钢铁、化工和水泥），因此高浓度排放源（主要为工业过程分离）为CCS的早期示范提供了低成本机会。CO</w:delText>
        </w:r>
      </w:del>
      <w:del w:id="537" w:author="羊凌玉" w:date="2023-07-31T23:04:24Z">
        <w:r>
          <w:rPr>
            <w:rFonts w:hint="default" w:ascii="Times New Roman" w:hAnsi="Times New Roman" w:eastAsia="楷体" w:cs="Times New Roman"/>
            <w:sz w:val="24"/>
            <w:szCs w:val="24"/>
            <w:vertAlign w:val="subscript"/>
          </w:rPr>
          <w:delText>2</w:delText>
        </w:r>
      </w:del>
      <w:del w:id="538" w:author="羊凌玉" w:date="2023-07-31T23:04:24Z">
        <w:r>
          <w:rPr>
            <w:rFonts w:hint="default" w:ascii="Times New Roman" w:hAnsi="Times New Roman" w:eastAsia="楷体" w:cs="Times New Roman"/>
            <w:sz w:val="24"/>
            <w:szCs w:val="24"/>
          </w:rPr>
          <w:delText>强化石油开采和咸水层封存技术与高浓度CO</w:delText>
        </w:r>
      </w:del>
      <w:del w:id="539" w:author="羊凌玉" w:date="2023-07-31T23:04:24Z">
        <w:r>
          <w:rPr>
            <w:rFonts w:hint="default" w:ascii="Times New Roman" w:hAnsi="Times New Roman" w:eastAsia="楷体" w:cs="Times New Roman"/>
            <w:sz w:val="24"/>
            <w:szCs w:val="24"/>
            <w:vertAlign w:val="subscript"/>
          </w:rPr>
          <w:delText>2</w:delText>
        </w:r>
      </w:del>
      <w:del w:id="540" w:author="羊凌玉" w:date="2023-07-31T23:04:24Z">
        <w:r>
          <w:rPr>
            <w:rFonts w:hint="default" w:ascii="Times New Roman" w:hAnsi="Times New Roman" w:eastAsia="楷体" w:cs="Times New Roman"/>
            <w:sz w:val="24"/>
            <w:szCs w:val="24"/>
          </w:rPr>
          <w:delText>排放源耦合是中国早期CCS示范项目的主要类型</w:delText>
        </w:r>
      </w:del>
      <w:del w:id="541" w:author="羊凌玉" w:date="2023-07-31T23:04:24Z">
        <w:r>
          <w:rPr>
            <w:rFonts w:hint="default" w:ascii="Times New Roman" w:hAnsi="Times New Roman" w:eastAsia="楷体" w:cs="Times New Roman"/>
            <w:color w:val="0000FF"/>
            <w:sz w:val="24"/>
            <w:szCs w:val="24"/>
          </w:rPr>
          <w:fldChar w:fldCharType="begin"/>
        </w:r>
      </w:del>
      <w:del w:id="542" w:author="羊凌玉" w:date="2023-07-31T23:04:24Z">
        <w:r>
          <w:rPr>
            <w:rFonts w:hint="default" w:ascii="Times New Roman" w:hAnsi="Times New Roman" w:eastAsia="楷体" w:cs="Times New Roman"/>
            <w:color w:val="0000FF"/>
            <w:sz w:val="24"/>
            <w:szCs w:val="24"/>
          </w:rPr>
          <w:del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delInstrText>
        </w:r>
      </w:del>
      <w:del w:id="543" w:author="羊凌玉" w:date="2023-07-31T23:04:24Z">
        <w:r>
          <w:rPr>
            <w:rFonts w:hint="default" w:ascii="Times New Roman" w:hAnsi="Times New Roman" w:eastAsia="楷体" w:cs="Times New Roman"/>
            <w:color w:val="0000FF"/>
            <w:sz w:val="24"/>
            <w:szCs w:val="24"/>
          </w:rPr>
          <w:fldChar w:fldCharType="separate"/>
        </w:r>
      </w:del>
      <w:del w:id="544" w:author="羊凌玉" w:date="2023-07-31T23:04:24Z">
        <w:r>
          <w:rPr>
            <w:rFonts w:hint="default" w:ascii="Times New Roman" w:hAnsi="Times New Roman" w:eastAsia="楷体" w:cs="Times New Roman"/>
            <w:color w:val="0000FF"/>
            <w:sz w:val="24"/>
            <w:szCs w:val="24"/>
          </w:rPr>
          <w:delText>（科学技术部社会发展科技司，2019）</w:delText>
        </w:r>
      </w:del>
      <w:del w:id="545" w:author="羊凌玉" w:date="2023-07-31T23:04:24Z">
        <w:r>
          <w:rPr>
            <w:rFonts w:hint="default" w:ascii="Times New Roman" w:hAnsi="Times New Roman" w:eastAsia="楷体" w:cs="Times New Roman"/>
            <w:color w:val="0000FF"/>
            <w:sz w:val="24"/>
            <w:szCs w:val="24"/>
          </w:rPr>
          <w:fldChar w:fldCharType="end"/>
        </w:r>
      </w:del>
      <w:del w:id="546" w:author="羊凌玉" w:date="2023-07-31T23:04:24Z">
        <w:r>
          <w:rPr>
            <w:rFonts w:hint="default" w:ascii="Times New Roman" w:hAnsi="Times New Roman" w:eastAsia="楷体" w:cs="Times New Roman"/>
            <w:sz w:val="24"/>
            <w:szCs w:val="24"/>
          </w:rPr>
          <w:delText>。利用现代煤化工厂高浓度CO</w:delText>
        </w:r>
      </w:del>
      <w:del w:id="547" w:author="羊凌玉" w:date="2023-07-31T23:04:24Z">
        <w:r>
          <w:rPr>
            <w:rFonts w:hint="default" w:ascii="Times New Roman" w:hAnsi="Times New Roman" w:eastAsia="楷体" w:cs="Times New Roman"/>
            <w:sz w:val="24"/>
            <w:szCs w:val="24"/>
            <w:vertAlign w:val="subscript"/>
          </w:rPr>
          <w:delText>2</w:delText>
        </w:r>
      </w:del>
      <w:del w:id="548" w:author="羊凌玉" w:date="2023-07-31T23:04:24Z">
        <w:r>
          <w:rPr>
            <w:rFonts w:hint="default" w:ascii="Times New Roman" w:hAnsi="Times New Roman" w:eastAsia="楷体" w:cs="Times New Roman"/>
            <w:sz w:val="24"/>
            <w:szCs w:val="24"/>
          </w:rPr>
          <w:delText>开展咸水层封存项目，CO</w:delText>
        </w:r>
      </w:del>
      <w:del w:id="549" w:author="羊凌玉" w:date="2023-07-31T23:04:24Z">
        <w:r>
          <w:rPr>
            <w:rFonts w:hint="default" w:ascii="Times New Roman" w:hAnsi="Times New Roman" w:eastAsia="楷体" w:cs="Times New Roman"/>
            <w:sz w:val="24"/>
            <w:szCs w:val="24"/>
            <w:vertAlign w:val="subscript"/>
          </w:rPr>
          <w:delText>2</w:delText>
        </w:r>
      </w:del>
      <w:del w:id="550" w:author="羊凌玉" w:date="2023-07-31T23:04:24Z">
        <w:r>
          <w:rPr>
            <w:rFonts w:hint="default" w:ascii="Times New Roman" w:hAnsi="Times New Roman" w:eastAsia="楷体" w:cs="Times New Roman"/>
            <w:sz w:val="24"/>
            <w:szCs w:val="24"/>
          </w:rPr>
          <w:delText>减排量可达每年数亿吨，同时可以生产地下咸水数亿吨</w:delText>
        </w:r>
      </w:del>
      <w:del w:id="551" w:author="羊凌玉" w:date="2023-07-31T23:04:24Z">
        <w:r>
          <w:rPr>
            <w:rFonts w:hint="default" w:ascii="Times New Roman" w:hAnsi="Times New Roman" w:eastAsia="楷体" w:cs="Times New Roman"/>
            <w:color w:val="0000FF"/>
            <w:sz w:val="24"/>
            <w:szCs w:val="24"/>
          </w:rPr>
          <w:fldChar w:fldCharType="begin"/>
        </w:r>
      </w:del>
      <w:del w:id="552" w:author="羊凌玉" w:date="2023-07-31T23:04:24Z">
        <w:r>
          <w:rPr>
            <w:rFonts w:hint="default" w:ascii="Times New Roman" w:hAnsi="Times New Roman" w:eastAsia="楷体" w:cs="Times New Roman"/>
            <w:color w:val="0000FF"/>
            <w:sz w:val="24"/>
            <w:szCs w:val="24"/>
          </w:rPr>
          <w:delInstrText xml:space="preserve"> ADDIN EN.CITE &lt;EndNote&gt;&lt;Cite&gt;&lt;Author&gt;Li&lt;/Author&gt;&lt;Year&gt;2019&lt;/Year&gt;&lt;RecNum&gt;10768&lt;/RecNum&gt;&lt;DisplayText&gt;(Li et al., 2019)&lt;/DisplayText&gt;&lt;record&gt;&lt;rec-number&gt;10768&lt;/rec-number&gt;&lt;foreign-keys&gt;&lt;key app="EN" db-id="r9sxxst2j5wes0edt5s5f2f70ed2vxvtw505" timestamp="1545899968"&gt;10768&lt;/key&gt;&lt;/foreign-keys&gt;&lt;ref-type name="Journal Article"&gt;17&lt;/ref-type&gt;&lt;contributors&gt;&lt;authors&gt;&lt;author&gt;Li, Xiaochun&lt;/author&gt;&lt;author&gt;Wei, Ning&lt;/author&gt;&lt;author&gt;Jiao, Zunsheng&lt;/author&gt;&lt;author&gt;Liu, Shengnan&lt;/author&gt;&lt;author&gt;Dahowski, Robert&lt;/author&gt;&lt;/authors&gt;&lt;/contributors&gt;&lt;titles&gt;&lt;title&gt;&lt;style face="normal" font="default" size="100%"&gt;Cost curve of large-scale deployment of CO&lt;/style&gt;&lt;style face="subscript" font="default" size="100%"&gt;2&lt;/style&gt;&lt;style face="normal" font="default" size="100%"&gt;-enhanced water recovery technology in modern coal chemical industries in China&lt;/style&gt;&lt;/title&gt;&lt;secondary-title&gt;International Journal of Greenhouse Gas Control&lt;/secondary-title&gt;&lt;/titles&gt;&lt;periodical&gt;&lt;full-title&gt;International Journal of Greenhouse Gas Control&lt;/full-title&gt;&lt;/periodical&gt;&lt;pages&gt;66-82&lt;/pages&gt;&lt;volume&gt;81&lt;/volume&gt;&lt;keywords&gt;&lt;keyword&gt;CO-Water nexus&lt;/keyword&gt;&lt;keyword&gt;CO-enhanced water recovery&lt;/keyword&gt;&lt;keyword&gt;Modern coal chemical industry&lt;/keyword&gt;&lt;keyword&gt;Techno-economic evaluation&lt;/keyword&gt;&lt;keyword&gt;Source–sink matching&lt;/keyword&gt;&lt;keyword&gt;Cost curve&lt;/keyword&gt;&lt;/keywords&gt;&lt;dates&gt;&lt;year&gt;2019&lt;/year&gt;&lt;pub-dates&gt;&lt;date&gt;2019/02/01/&lt;/date&gt;&lt;/pub-dates&gt;&lt;/dates&gt;&lt;isbn&gt;1750-5836&lt;/isbn&gt;&lt;urls&gt;&lt;related-urls&gt;&lt;url&gt;http://www.sciencedirect.com/science/article/pii/S175058361830032X&lt;/url&gt;&lt;/related-urls&gt;&lt;/urls&gt;&lt;electronic-resource-num&gt;https://doi.org/10.1016/j.ijggc.2018.12.012&lt;/electronic-resource-num&gt;&lt;/record&gt;&lt;/Cite&gt;&lt;/EndNote&gt;</w:delInstrText>
        </w:r>
      </w:del>
      <w:del w:id="553" w:author="羊凌玉" w:date="2023-07-31T23:04:24Z">
        <w:r>
          <w:rPr>
            <w:rFonts w:hint="default" w:ascii="Times New Roman" w:hAnsi="Times New Roman" w:eastAsia="楷体" w:cs="Times New Roman"/>
            <w:color w:val="0000FF"/>
            <w:sz w:val="24"/>
            <w:szCs w:val="24"/>
          </w:rPr>
          <w:fldChar w:fldCharType="separate"/>
        </w:r>
      </w:del>
      <w:del w:id="554" w:author="羊凌玉" w:date="2023-07-31T23:04:24Z">
        <w:r>
          <w:rPr>
            <w:rFonts w:hint="default" w:ascii="Times New Roman" w:hAnsi="Times New Roman" w:eastAsia="楷体" w:cs="Times New Roman"/>
            <w:color w:val="0000FF"/>
            <w:sz w:val="24"/>
            <w:szCs w:val="24"/>
          </w:rPr>
          <w:delText>（Li等，2019）</w:delText>
        </w:r>
      </w:del>
      <w:del w:id="555" w:author="羊凌玉" w:date="2023-07-31T23:04:24Z">
        <w:r>
          <w:rPr>
            <w:rFonts w:hint="default" w:ascii="Times New Roman" w:hAnsi="Times New Roman" w:eastAsia="楷体" w:cs="Times New Roman"/>
            <w:color w:val="0000FF"/>
            <w:sz w:val="24"/>
            <w:szCs w:val="24"/>
          </w:rPr>
          <w:fldChar w:fldCharType="end"/>
        </w:r>
      </w:del>
      <w:del w:id="556" w:author="羊凌玉" w:date="2023-07-31T23:04:24Z">
        <w:r>
          <w:rPr>
            <w:rFonts w:hint="default" w:ascii="Times New Roman" w:hAnsi="Times New Roman" w:eastAsia="楷体" w:cs="Times New Roman"/>
            <w:sz w:val="24"/>
            <w:szCs w:val="24"/>
          </w:rPr>
          <w:delText>。</w:delText>
        </w:r>
      </w:del>
    </w:p>
    <w:p>
      <w:pPr>
        <w:spacing w:line="440" w:lineRule="exact"/>
        <w:ind w:firstLine="480" w:firstLineChars="200"/>
        <w:rPr>
          <w:rFonts w:hint="default" w:ascii="Times New Roman" w:hAnsi="Times New Roman" w:eastAsia="楷体" w:cs="Times New Roman"/>
          <w:bCs/>
          <w:sz w:val="24"/>
          <w:szCs w:val="24"/>
        </w:rPr>
      </w:pPr>
    </w:p>
    <w:p>
      <w:pPr>
        <w:spacing w:line="440" w:lineRule="exact"/>
        <w:ind w:firstLine="480" w:firstLineChars="200"/>
        <w:rPr>
          <w:del w:id="557" w:author="羊凌玉" w:date="2023-07-31T23:22:44Z"/>
          <w:rFonts w:hint="default" w:ascii="Times New Roman" w:hAnsi="Times New Roman" w:eastAsia="楷体" w:cs="Times New Roman"/>
          <w:bCs/>
          <w:sz w:val="24"/>
          <w:szCs w:val="24"/>
        </w:rPr>
      </w:pPr>
    </w:p>
    <w:p>
      <w:pPr>
        <w:spacing w:line="440" w:lineRule="exact"/>
        <w:ind w:firstLine="480" w:firstLineChars="200"/>
        <w:rPr>
          <w:del w:id="558" w:author="羊凌玉" w:date="2023-07-31T23:22:44Z"/>
          <w:rFonts w:hint="default" w:ascii="Times New Roman" w:hAnsi="Times New Roman" w:eastAsia="楷体" w:cs="Times New Roman"/>
          <w:bCs/>
          <w:sz w:val="24"/>
          <w:szCs w:val="24"/>
          <w:lang w:val="en-US" w:eastAsia="zh-CN"/>
        </w:rPr>
      </w:pPr>
    </w:p>
    <w:p>
      <w:pPr>
        <w:spacing w:line="440" w:lineRule="exact"/>
        <w:ind w:firstLine="482" w:firstLineChars="200"/>
        <w:rPr>
          <w:del w:id="559" w:author="羊凌玉" w:date="2023-07-31T23:22:44Z"/>
          <w:rFonts w:hint="default" w:ascii="Times New Roman" w:hAnsi="Times New Roman" w:eastAsia="楷体" w:cs="Times New Roman"/>
          <w:bCs/>
          <w:sz w:val="24"/>
          <w:szCs w:val="24"/>
          <w:lang w:val="en-US" w:eastAsia="zh-CN"/>
        </w:rPr>
      </w:pPr>
      <w:del w:id="560" w:author="羊凌玉" w:date="2023-07-31T23:22:44Z">
        <w:r>
          <w:rPr>
            <w:rFonts w:hint="default" w:ascii="Times New Roman" w:hAnsi="Times New Roman" w:eastAsia="楷体" w:cs="Times New Roman"/>
            <w:b/>
            <w:bCs w:val="0"/>
            <w:sz w:val="24"/>
            <w:szCs w:val="24"/>
            <w:lang w:val="en-US" w:eastAsia="zh-CN"/>
          </w:rPr>
          <w:delText>CCS技术路径优化研究</w:delText>
        </w:r>
      </w:del>
      <w:del w:id="561" w:author="羊凌玉" w:date="2023-07-31T23:22:44Z">
        <w:r>
          <w:rPr>
            <w:rFonts w:hint="default" w:ascii="Times New Roman" w:hAnsi="Times New Roman" w:eastAsia="楷体" w:cs="Times New Roman"/>
            <w:bCs/>
            <w:sz w:val="24"/>
            <w:szCs w:val="24"/>
            <w:lang w:val="en-US" w:eastAsia="zh-CN"/>
          </w:rPr>
          <w:delText>：技术进步和集群效应带来成本下降后CCS技术发展路径的动态变化（1根曲线）；不同成本和减排潜力刻画的多条曲线的选择；</w:delText>
        </w:r>
      </w:del>
    </w:p>
    <w:p>
      <w:pPr>
        <w:spacing w:line="440" w:lineRule="exact"/>
        <w:ind w:firstLine="480" w:firstLineChars="200"/>
        <w:rPr>
          <w:del w:id="562" w:author="羊凌玉" w:date="2023-07-31T23:22:44Z"/>
          <w:rFonts w:hint="default" w:ascii="Times New Roman" w:hAnsi="Times New Roman" w:eastAsia="楷体" w:cs="Times New Roman"/>
          <w:sz w:val="24"/>
          <w:szCs w:val="24"/>
        </w:rPr>
      </w:pPr>
      <w:del w:id="563" w:author="羊凌玉" w:date="2023-07-31T23:22:44Z">
        <w:r>
          <w:rPr>
            <w:rFonts w:hint="default" w:ascii="Times New Roman" w:hAnsi="Times New Roman" w:eastAsia="楷体" w:cs="Times New Roman"/>
            <w:bCs/>
            <w:sz w:val="24"/>
            <w:szCs w:val="24"/>
          </w:rPr>
          <w:delText>目前CCS技术路径优化研究大多聚焦在全国层面，少数研究考虑了不同区域、不同行业的应用路径，减排潜力和工程成本是路径优化的主要指标</w:delText>
        </w:r>
      </w:del>
      <w:del w:id="564" w:author="羊凌玉" w:date="2023-07-31T23:22:44Z">
        <w:r>
          <w:rPr>
            <w:rFonts w:hint="default" w:ascii="Times New Roman" w:hAnsi="Times New Roman" w:eastAsia="楷体" w:cs="Times New Roman"/>
            <w:bCs/>
            <w:color w:val="0000FF"/>
            <w:sz w:val="24"/>
            <w:szCs w:val="24"/>
          </w:rPr>
          <w:delText>（Morris等，2019a；Wang等，2020）</w:delText>
        </w:r>
      </w:del>
      <w:del w:id="565" w:author="羊凌玉" w:date="2023-07-31T23:22:44Z">
        <w:r>
          <w:rPr>
            <w:rFonts w:hint="default" w:ascii="Times New Roman" w:hAnsi="Times New Roman" w:eastAsia="楷体" w:cs="Times New Roman"/>
            <w:b w:val="0"/>
            <w:bCs/>
            <w:sz w:val="24"/>
            <w:szCs w:val="24"/>
            <w:lang w:eastAsia="zh-CN"/>
          </w:rPr>
          <w:delText>。</w:delText>
        </w:r>
      </w:del>
      <w:del w:id="566" w:author="羊凌玉" w:date="2023-07-31T23:22:44Z">
        <w:r>
          <w:rPr>
            <w:rFonts w:hint="default" w:ascii="Times New Roman" w:hAnsi="Times New Roman" w:eastAsia="楷体" w:cs="Times New Roman"/>
            <w:color w:val="0000FF"/>
            <w:sz w:val="24"/>
            <w:szCs w:val="24"/>
          </w:rPr>
          <w:delText>Hu和Wu（2022）</w:delText>
        </w:r>
      </w:del>
      <w:del w:id="567" w:author="羊凌玉" w:date="2023-07-31T23:22:44Z">
        <w:r>
          <w:rPr>
            <w:rFonts w:hint="default" w:ascii="Times New Roman" w:hAnsi="Times New Roman" w:eastAsia="楷体" w:cs="Times New Roman"/>
            <w:sz w:val="24"/>
            <w:szCs w:val="24"/>
          </w:rPr>
          <w:delText>对比了6种CCS技术路径的平均减排成本，结果表明选择高CCS渗透率与低碳价策略的平均减排成本最低。</w:delText>
        </w:r>
      </w:del>
      <w:del w:id="568" w:author="羊凌玉" w:date="2023-07-31T23:22:44Z">
        <w:r>
          <w:rPr>
            <w:rFonts w:hint="default" w:ascii="Times New Roman" w:hAnsi="Times New Roman" w:eastAsia="楷体" w:cs="Times New Roman"/>
            <w:bCs/>
            <w:color w:val="0000FF"/>
            <w:sz w:val="24"/>
            <w:szCs w:val="24"/>
          </w:rPr>
          <w:delText>Fan等（2018）</w:delText>
        </w:r>
      </w:del>
      <w:del w:id="569" w:author="羊凌玉" w:date="2023-07-31T23:22:44Z">
        <w:r>
          <w:rPr>
            <w:rFonts w:hint="default" w:ascii="Times New Roman" w:hAnsi="Times New Roman" w:eastAsia="楷体" w:cs="Times New Roman"/>
            <w:sz w:val="24"/>
            <w:szCs w:val="24"/>
          </w:rPr>
          <w:delText>探讨了中国燃煤电厂CCS改造路径，考虑了成本投入、技术锁定风险和减排需求，认为2035年是中国CCS商业化应用的合适时机，应率先在陕西、河北和内蒙古推动CCS商业化。</w:delText>
        </w:r>
      </w:del>
    </w:p>
    <w:p>
      <w:pPr>
        <w:spacing w:line="440" w:lineRule="exact"/>
        <w:ind w:firstLine="480" w:firstLineChars="200"/>
        <w:rPr>
          <w:del w:id="570" w:author="羊凌玉" w:date="2023-07-31T23:22:44Z"/>
          <w:rFonts w:hint="default" w:ascii="Times New Roman" w:hAnsi="Times New Roman" w:eastAsia="楷体" w:cs="Times New Roman"/>
          <w:sz w:val="24"/>
          <w:szCs w:val="24"/>
        </w:rPr>
      </w:pPr>
    </w:p>
    <w:p>
      <w:pPr>
        <w:keepNext w:val="0"/>
        <w:keepLines w:val="0"/>
        <w:pageBreakBefore w:val="0"/>
        <w:widowControl w:val="0"/>
        <w:kinsoku/>
        <w:wordWrap/>
        <w:overflowPunct/>
        <w:topLinePunct w:val="0"/>
        <w:autoSpaceDE/>
        <w:autoSpaceDN/>
        <w:bidi w:val="0"/>
        <w:adjustRightInd/>
        <w:snapToGrid/>
        <w:spacing w:before="120" w:line="440" w:lineRule="exact"/>
        <w:ind w:firstLine="482" w:firstLineChars="200"/>
        <w:textAlignment w:val="auto"/>
        <w:outlineLvl w:val="2"/>
        <w:rPr>
          <w:del w:id="571" w:author="羊凌玉" w:date="2023-07-31T23:22:44Z"/>
          <w:rFonts w:hint="default" w:ascii="Times New Roman" w:hAnsi="Times New Roman" w:eastAsia="楷体" w:cs="Times New Roman"/>
          <w:sz w:val="24"/>
          <w:szCs w:val="24"/>
        </w:rPr>
      </w:pPr>
      <w:del w:id="572" w:author="羊凌玉" w:date="2023-07-31T23:22:44Z">
        <w:r>
          <w:rPr>
            <w:rFonts w:hint="default" w:ascii="Times New Roman" w:hAnsi="Times New Roman" w:eastAsia="宋体" w:cs="Times New Roman"/>
            <w:b/>
            <w:bCs/>
            <w:lang w:val="en-US" w:eastAsia="zh-CN"/>
          </w:rPr>
          <w:delText>（3）中国CCS技术发展路径和规模主要影响因素研究</w:delText>
        </w:r>
      </w:del>
      <w:del w:id="573" w:author="羊凌玉" w:date="2023-07-31T23:22:44Z">
        <w:commentRangeStart w:id="12"/>
        <w:commentRangeStart w:id="13"/>
        <w:r>
          <w:rPr>
            <w:rFonts w:hint="default" w:ascii="Times New Roman" w:hAnsi="Times New Roman" w:eastAsia="宋体" w:cs="Times New Roman"/>
            <w:b/>
            <w:bCs/>
            <w:lang w:val="en-US" w:eastAsia="zh-CN"/>
          </w:rPr>
          <w:commentReference w:id="12"/>
        </w:r>
        <w:commentRangeEnd w:id="12"/>
        <w:commentRangeEnd w:id="13"/>
      </w:del>
      <w:del w:id="574" w:author="羊凌玉" w:date="2023-07-31T23:22:44Z">
        <w:r>
          <w:rPr>
            <w:rFonts w:hint="default" w:ascii="Times New Roman" w:hAnsi="Times New Roman" w:eastAsia="宋体" w:cs="Times New Roman"/>
            <w:b/>
            <w:bCs/>
            <w:lang w:val="en-US" w:eastAsia="zh-CN"/>
          </w:rPr>
          <w:commentReference w:id="13"/>
        </w:r>
      </w:del>
    </w:p>
    <w:p>
      <w:pPr>
        <w:spacing w:line="440" w:lineRule="exact"/>
        <w:ind w:firstLine="480" w:firstLineChars="200"/>
        <w:rPr>
          <w:del w:id="575" w:author="羊凌玉" w:date="2023-07-31T23:22:44Z"/>
          <w:rFonts w:hint="default" w:ascii="Times New Roman" w:hAnsi="Times New Roman" w:eastAsia="楷体" w:cs="Times New Roman"/>
          <w:sz w:val="24"/>
          <w:szCs w:val="24"/>
          <w:lang w:val="en-US" w:eastAsia="zh-CN"/>
        </w:rPr>
      </w:pPr>
      <w:del w:id="576" w:author="羊凌玉" w:date="2023-07-31T23:22:44Z">
        <w:r>
          <w:rPr>
            <w:rFonts w:hint="default" w:ascii="Times New Roman" w:hAnsi="Times New Roman" w:eastAsia="楷体" w:cs="Times New Roman"/>
            <w:sz w:val="24"/>
            <w:szCs w:val="24"/>
            <w:lang w:val="en-US" w:eastAsia="zh-CN"/>
          </w:rPr>
          <w:delText>减排路径设定、减排措施选择、CCS本身技术发展成熟度假设、成本下降速率、政府支持政策等都会对CCS未来发展的成本和规模产生影响</w:delText>
        </w:r>
      </w:del>
    </w:p>
    <w:p>
      <w:pPr>
        <w:spacing w:line="440" w:lineRule="exact"/>
        <w:ind w:firstLine="480" w:firstLineChars="200"/>
        <w:rPr>
          <w:del w:id="577" w:author="羊凌玉" w:date="2023-07-31T23:22:44Z"/>
          <w:rFonts w:hint="eastAsia" w:eastAsia="楷体" w:cs="Times New Roman"/>
          <w:sz w:val="24"/>
          <w:szCs w:val="24"/>
          <w:lang w:val="en-US" w:eastAsia="zh-CN"/>
        </w:rPr>
      </w:pPr>
      <w:del w:id="578" w:author="羊凌玉" w:date="2023-07-31T23:22:44Z">
        <w:r>
          <w:rPr>
            <w:rFonts w:hint="eastAsia" w:eastAsia="楷体" w:cs="Times New Roman"/>
            <w:sz w:val="24"/>
            <w:szCs w:val="24"/>
            <w:lang w:val="en-US" w:eastAsia="zh-CN"/>
          </w:rPr>
          <w:delText>分两段：一段是CCS技术本身或有关技术和成本的下降对CCS发展和规模的影响</w:delText>
        </w:r>
      </w:del>
    </w:p>
    <w:p>
      <w:pPr>
        <w:spacing w:line="440" w:lineRule="exact"/>
        <w:ind w:firstLine="480" w:firstLineChars="200"/>
        <w:rPr>
          <w:del w:id="579" w:author="羊凌玉" w:date="2023-07-31T23:22:44Z"/>
          <w:rFonts w:hint="default" w:eastAsia="楷体" w:cs="Times New Roman"/>
          <w:sz w:val="24"/>
          <w:szCs w:val="24"/>
          <w:lang w:val="en-US" w:eastAsia="zh-CN"/>
        </w:rPr>
      </w:pPr>
      <w:del w:id="580" w:author="羊凌玉" w:date="2023-07-31T23:22:44Z">
        <w:r>
          <w:rPr>
            <w:rFonts w:hint="eastAsia" w:eastAsia="楷体" w:cs="Times New Roman"/>
            <w:sz w:val="24"/>
            <w:szCs w:val="24"/>
            <w:lang w:val="en-US" w:eastAsia="zh-CN"/>
          </w:rPr>
          <w:delText>第二段是其他竞争性减排技术或减排目标、减排路径对CCS发展和规模的影响</w:delText>
        </w:r>
      </w:del>
    </w:p>
    <w:p>
      <w:pPr>
        <w:spacing w:line="440" w:lineRule="exact"/>
        <w:ind w:firstLine="480" w:firstLineChars="200"/>
        <w:rPr>
          <w:del w:id="581" w:author="羊凌玉" w:date="2023-07-31T23:22:44Z"/>
          <w:rFonts w:hint="default" w:ascii="Times New Roman" w:hAnsi="Times New Roman" w:eastAsia="楷体" w:cs="Times New Roman"/>
          <w:sz w:val="24"/>
          <w:szCs w:val="24"/>
          <w:lang w:val="en-US" w:eastAsia="zh-CN"/>
        </w:rPr>
      </w:pPr>
      <w:del w:id="582" w:author="羊凌玉" w:date="2023-07-31T23:22:44Z">
        <w:r>
          <w:rPr>
            <w:rFonts w:hint="default" w:ascii="Times New Roman" w:hAnsi="Times New Roman" w:eastAsia="楷体" w:cs="Times New Roman"/>
            <w:sz w:val="24"/>
            <w:szCs w:val="24"/>
            <w:lang w:val="en-US" w:eastAsia="zh-CN"/>
          </w:rPr>
          <w:delText>希望单独放一节原因：我们有一章是讨论CCS技术进步和成本下降的影响；并且我们也会讨论CCS和竞争减排技术不同组合方式的影响</w:delText>
        </w:r>
      </w:del>
    </w:p>
    <w:p>
      <w:pPr>
        <w:spacing w:line="440" w:lineRule="exact"/>
        <w:ind w:firstLine="480" w:firstLineChars="200"/>
        <w:rPr>
          <w:del w:id="583" w:author="羊凌玉" w:date="2023-07-31T23:22:44Z"/>
          <w:rFonts w:hint="default" w:ascii="Times New Roman" w:hAnsi="Times New Roman" w:eastAsia="楷体" w:cs="Times New Roman"/>
          <w:sz w:val="24"/>
          <w:szCs w:val="24"/>
          <w:lang w:val="en-US" w:eastAsia="zh-CN"/>
        </w:rPr>
      </w:pPr>
      <w:del w:id="584" w:author="羊凌玉" w:date="2023-07-31T23:22:44Z">
        <w:r>
          <w:rPr>
            <w:rFonts w:hint="default" w:ascii="Times New Roman" w:hAnsi="Times New Roman" w:eastAsia="楷体" w:cs="Times New Roman"/>
            <w:sz w:val="24"/>
            <w:szCs w:val="24"/>
            <w:lang w:val="en-US" w:eastAsia="zh-CN"/>
          </w:rPr>
          <w:delText>没有单独放一节的原因：感觉放在这里和上面内容不搭；在讨论未来规模变化、经济影响变化的部分其实也有涉及对影响因素的讨论，因为各个研究在设计情景评估影响的时候会存在选择快速减排还是平缓减排、高强度可再生还是低强度，所以怎么和其他部分区别开没太想好</w:delText>
        </w:r>
      </w:del>
    </w:p>
    <w:p>
      <w:pPr>
        <w:spacing w:line="440" w:lineRule="exact"/>
        <w:ind w:firstLine="480" w:firstLineChars="200"/>
        <w:rPr>
          <w:del w:id="585" w:author="羊凌玉" w:date="2023-07-31T23:22:44Z"/>
          <w:rFonts w:hint="default" w:ascii="Times New Roman" w:hAnsi="Times New Roman" w:eastAsia="楷体" w:cs="Times New Roman"/>
          <w:sz w:val="24"/>
          <w:szCs w:val="24"/>
          <w:lang w:val="en-US" w:eastAsia="zh-CN"/>
        </w:rPr>
      </w:pPr>
    </w:p>
    <w:p>
      <w:pPr>
        <w:spacing w:line="440" w:lineRule="exact"/>
        <w:ind w:firstLine="480" w:firstLineChars="200"/>
        <w:rPr>
          <w:del w:id="586" w:author="羊凌玉" w:date="2023-07-31T23:22:44Z"/>
          <w:rFonts w:hint="default" w:ascii="Times New Roman" w:hAnsi="Times New Roman" w:eastAsia="楷体" w:cs="Times New Roman"/>
          <w:sz w:val="24"/>
          <w:szCs w:val="24"/>
        </w:rPr>
      </w:pPr>
    </w:p>
    <w:p>
      <w:pPr>
        <w:spacing w:line="440" w:lineRule="exact"/>
        <w:ind w:firstLine="480" w:firstLineChars="200"/>
        <w:rPr>
          <w:rFonts w:hint="default" w:ascii="Times New Roman" w:hAnsi="Times New Roman" w:eastAsia="楷体"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ins w:id="587" w:author="羊凌玉" w:date="2023-07-31T23:22:51Z"/>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当前研究具有的三个特点：</w:t>
      </w:r>
      <w:r>
        <w:rPr>
          <w:rFonts w:hint="default" w:ascii="Times New Roman" w:hAnsi="Times New Roman" w:eastAsia="宋体" w:cs="Times New Roman"/>
          <w:strike/>
          <w:sz w:val="24"/>
          <w:szCs w:val="28"/>
          <w:lang w:val="en-US" w:eastAsia="zh-CN"/>
          <w:rPrChange w:id="588" w:author="羊凌玉" w:date="2023-07-31T23:23:00Z">
            <w:rPr>
              <w:rFonts w:hint="default" w:ascii="Times New Roman" w:hAnsi="Times New Roman" w:eastAsia="宋体" w:cs="Times New Roman"/>
              <w:sz w:val="24"/>
              <w:szCs w:val="28"/>
              <w:lang w:val="en-US" w:eastAsia="zh-CN"/>
            </w:rPr>
          </w:rPrChange>
        </w:rPr>
        <w:t>1.缺乏供需匹配</w:t>
      </w:r>
      <w:r>
        <w:rPr>
          <w:rFonts w:hint="default" w:ascii="Times New Roman" w:hAnsi="Times New Roman" w:eastAsia="宋体" w:cs="Times New Roman"/>
          <w:sz w:val="24"/>
          <w:szCs w:val="28"/>
          <w:lang w:val="en-US" w:eastAsia="zh-CN"/>
        </w:rPr>
        <w:t>；2. 需求侧研究中对由于行业集群减排或者技术进步而带来的捕集规模扩张、成本下降的因素刻画较少，CCS发展路径的刻画较单一；3. 对于竞争减排技术发展与CCS技术发展的相互竞争替代关系的研究较少（应该有研究讨论了电力系统内部可再生+储能和CCS+化石能源的比较，但是可能主要是比较影响的，不是比较发展规模的）；4. 专门针对碳中和目标下CCS技术发展路径及影响研究的文献是不是还较少有</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ins w:id="589" w:author="羊凌玉" w:date="2023-07-31T23:22:52Z"/>
          <w:rFonts w:hint="default" w:ascii="Times New Roman" w:hAnsi="Times New Roman" w:eastAsia="宋体" w:cs="Times New Roman"/>
          <w:sz w:val="24"/>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default" w:ascii="Times New Roman" w:hAnsi="Times New Roman" w:eastAsia="宋体" w:cs="Times New Roman"/>
          <w:sz w:val="24"/>
          <w:szCs w:val="28"/>
          <w:lang w:val="en-US" w:eastAsia="zh-CN"/>
        </w:rPr>
      </w:pPr>
    </w:p>
    <w:p>
      <w:pPr>
        <w:numPr>
          <w:ilvl w:val="0"/>
          <w:numId w:val="0"/>
        </w:numPr>
        <w:ind w:leftChars="0" w:firstLine="480" w:firstLineChars="200"/>
        <w:rPr>
          <w:rFonts w:hint="default" w:ascii="Times New Roman" w:hAnsi="Times New Roman" w:cs="Times New Roman" w:eastAsiaTheme="minorEastAsia"/>
          <w:sz w:val="24"/>
          <w:szCs w:val="28"/>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before="120" w:line="440" w:lineRule="exact"/>
        <w:textAlignment w:val="auto"/>
        <w:outlineLvl w:val="1"/>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lang w:val="en-US" w:eastAsia="zh-CN"/>
        </w:rPr>
        <w:t xml:space="preserve"> </w:t>
      </w:r>
      <w:r>
        <w:rPr>
          <w:rFonts w:hint="default" w:ascii="Times New Roman" w:hAnsi="Times New Roman" w:eastAsia="宋体" w:cs="Times New Roman"/>
          <w:b/>
          <w:bCs/>
        </w:rPr>
        <w:t>CCS技术</w:t>
      </w:r>
      <w:r>
        <w:rPr>
          <w:rFonts w:hint="default" w:ascii="Times New Roman" w:hAnsi="Times New Roman" w:eastAsia="宋体" w:cs="Times New Roman"/>
          <w:b/>
          <w:bCs/>
          <w:lang w:val="en-US" w:eastAsia="zh-CN"/>
        </w:rPr>
        <w:t>发展的</w:t>
      </w:r>
      <w:del w:id="590" w:author="羊凌玉" w:date="2023-07-29T22:42:28Z">
        <w:r>
          <w:rPr>
            <w:rFonts w:hint="default" w:ascii="Times New Roman" w:hAnsi="Times New Roman" w:eastAsia="宋体" w:cs="Times New Roman"/>
            <w:b/>
            <w:bCs/>
            <w:lang w:val="en-US" w:eastAsia="zh-CN"/>
          </w:rPr>
          <w:delText>综合</w:delText>
        </w:r>
      </w:del>
      <w:ins w:id="591" w:author="羊凌玉" w:date="2023-07-29T22:42:30Z">
        <w:r>
          <w:rPr>
            <w:rFonts w:hint="eastAsia" w:cs="Times New Roman"/>
            <w:b/>
            <w:bCs/>
            <w:lang w:val="en-US" w:eastAsia="zh-CN"/>
          </w:rPr>
          <w:t>经济</w:t>
        </w:r>
      </w:ins>
      <w:ins w:id="592" w:author="羊凌玉" w:date="2023-07-29T22:44:06Z">
        <w:r>
          <w:rPr>
            <w:rFonts w:hint="eastAsia" w:cs="Times New Roman"/>
            <w:b/>
            <w:bCs/>
            <w:lang w:val="en-US" w:eastAsia="zh-CN"/>
          </w:rPr>
          <w:t>、</w:t>
        </w:r>
      </w:ins>
      <w:ins w:id="593" w:author="羊凌玉" w:date="2023-07-29T22:42:34Z">
        <w:r>
          <w:rPr>
            <w:rFonts w:hint="eastAsia" w:cs="Times New Roman"/>
            <w:b/>
            <w:bCs/>
            <w:lang w:val="en-US" w:eastAsia="zh-CN"/>
          </w:rPr>
          <w:t>能源</w:t>
        </w:r>
      </w:ins>
      <w:ins w:id="594" w:author="羊凌玉" w:date="2023-07-29T22:44:09Z">
        <w:r>
          <w:rPr>
            <w:rFonts w:hint="eastAsia" w:cs="Times New Roman"/>
            <w:b/>
            <w:bCs/>
            <w:lang w:val="en-US" w:eastAsia="zh-CN"/>
          </w:rPr>
          <w:t>和</w:t>
        </w:r>
      </w:ins>
      <w:ins w:id="595" w:author="羊凌玉" w:date="2023-07-29T22:42:35Z">
        <w:r>
          <w:rPr>
            <w:rFonts w:hint="eastAsia" w:cs="Times New Roman"/>
            <w:b/>
            <w:bCs/>
            <w:lang w:val="en-US" w:eastAsia="zh-CN"/>
          </w:rPr>
          <w:t>环境</w:t>
        </w:r>
      </w:ins>
      <w:r>
        <w:rPr>
          <w:rFonts w:hint="default" w:ascii="Times New Roman" w:hAnsi="Times New Roman" w:eastAsia="宋体" w:cs="Times New Roman"/>
          <w:b/>
          <w:bCs/>
        </w:rPr>
        <w:t>影响研究</w:t>
      </w:r>
    </w:p>
    <w:p>
      <w:pPr>
        <w:keepNext w:val="0"/>
        <w:keepLines w:val="0"/>
        <w:pageBreakBefore w:val="0"/>
        <w:widowControl w:val="0"/>
        <w:numPr>
          <w:ilvl w:val="0"/>
          <w:numId w:val="10"/>
        </w:numPr>
        <w:kinsoku/>
        <w:wordWrap/>
        <w:overflowPunct/>
        <w:topLinePunct w:val="0"/>
        <w:autoSpaceDE/>
        <w:autoSpaceDN/>
        <w:bidi w:val="0"/>
        <w:adjustRightInd/>
        <w:snapToGrid/>
        <w:spacing w:before="120" w:line="440" w:lineRule="exact"/>
        <w:textAlignment w:val="auto"/>
        <w:outlineLvl w:val="2"/>
        <w:rPr>
          <w:del w:id="596" w:author="羊凌玉" w:date="2023-07-31T23:31:12Z"/>
          <w:rFonts w:hint="default" w:ascii="Times New Roman" w:hAnsi="Times New Roman" w:cs="Times New Roman" w:eastAsiaTheme="minorEastAsia"/>
          <w:strike/>
          <w:sz w:val="24"/>
          <w:szCs w:val="28"/>
          <w:lang w:val="en-US" w:eastAsia="zh-CN"/>
          <w:rPrChange w:id="597" w:author="羊凌玉" w:date="2023-07-31T15:48:55Z">
            <w:rPr>
              <w:del w:id="598" w:author="羊凌玉" w:date="2023-07-31T23:31:12Z"/>
              <w:rFonts w:hint="default" w:ascii="Times New Roman" w:hAnsi="Times New Roman" w:cs="Times New Roman" w:eastAsiaTheme="minorEastAsia"/>
              <w:sz w:val="24"/>
              <w:szCs w:val="28"/>
              <w:lang w:val="en-US" w:eastAsia="zh-CN"/>
            </w:rPr>
          </w:rPrChange>
        </w:rPr>
      </w:pPr>
      <w:del w:id="599" w:author="羊凌玉" w:date="2023-07-31T23:31:06Z">
        <w:r>
          <w:rPr>
            <w:rFonts w:hint="default" w:ascii="Times New Roman" w:hAnsi="Times New Roman" w:eastAsia="宋体" w:cs="Times New Roman"/>
            <w:b/>
            <w:bCs/>
            <w:strike/>
            <w:sz w:val="24"/>
            <w:szCs w:val="28"/>
            <w:lang w:val="en-US" w:eastAsia="zh-CN"/>
            <w:rPrChange w:id="600" w:author="羊凌玉" w:date="2023-07-31T15:48:55Z">
              <w:rPr>
                <w:rFonts w:hint="default" w:ascii="Times New Roman" w:hAnsi="Times New Roman" w:eastAsia="宋体" w:cs="Times New Roman"/>
                <w:b/>
                <w:bCs/>
                <w:sz w:val="24"/>
                <w:szCs w:val="28"/>
                <w:lang w:val="en-US" w:eastAsia="zh-CN"/>
              </w:rPr>
            </w:rPrChange>
          </w:rPr>
          <w:delText>CCS技术的减排</w:delText>
        </w:r>
      </w:del>
      <w:del w:id="602" w:author="羊凌玉" w:date="2023-07-31T23:31:06Z">
        <w:r>
          <w:rPr>
            <w:rFonts w:hint="eastAsia" w:cs="Times New Roman"/>
            <w:b/>
            <w:bCs/>
            <w:strike/>
            <w:sz w:val="24"/>
            <w:szCs w:val="28"/>
            <w:lang w:val="en-US" w:eastAsia="zh-CN"/>
            <w:rPrChange w:id="603" w:author="羊凌玉" w:date="2023-07-31T15:48:55Z">
              <w:rPr>
                <w:rFonts w:hint="eastAsia" w:cs="Times New Roman"/>
                <w:b/>
                <w:bCs/>
                <w:sz w:val="24"/>
                <w:szCs w:val="28"/>
                <w:lang w:val="en-US" w:eastAsia="zh-CN"/>
              </w:rPr>
            </w:rPrChange>
          </w:rPr>
          <w:delText>工程</w:delText>
        </w:r>
      </w:del>
      <w:del w:id="605" w:author="羊凌玉" w:date="2023-07-31T23:31:06Z">
        <w:r>
          <w:rPr>
            <w:rFonts w:hint="default" w:ascii="Times New Roman" w:hAnsi="Times New Roman" w:eastAsia="宋体" w:cs="Times New Roman"/>
            <w:b/>
            <w:bCs/>
            <w:strike/>
            <w:sz w:val="24"/>
            <w:szCs w:val="28"/>
            <w:lang w:val="en-US" w:eastAsia="zh-CN"/>
            <w:rPrChange w:id="606" w:author="羊凌玉" w:date="2023-07-31T15:48:55Z">
              <w:rPr>
                <w:rFonts w:hint="default" w:ascii="Times New Roman" w:hAnsi="Times New Roman" w:eastAsia="宋体" w:cs="Times New Roman"/>
                <w:b/>
                <w:bCs/>
                <w:sz w:val="24"/>
                <w:szCs w:val="28"/>
                <w:lang w:val="en-US" w:eastAsia="zh-CN"/>
              </w:rPr>
            </w:rPrChange>
          </w:rPr>
          <w:delText>成本</w:delText>
        </w:r>
      </w:del>
      <w:del w:id="608" w:author="羊凌玉" w:date="2023-07-31T23:31:06Z">
        <w:r>
          <w:rPr>
            <w:rFonts w:hint="default" w:ascii="Times New Roman" w:hAnsi="Times New Roman" w:eastAsia="宋体" w:cs="Times New Roman"/>
            <w:b/>
            <w:bCs/>
            <w:strike/>
            <w:sz w:val="24"/>
            <w:szCs w:val="28"/>
            <w:lang w:val="en-US" w:eastAsia="zh-CN"/>
            <w:rPrChange w:id="609" w:author="羊凌玉" w:date="2023-07-31T15:48:55Z">
              <w:rPr>
                <w:rFonts w:hint="default" w:ascii="Times New Roman" w:hAnsi="Times New Roman" w:eastAsia="宋体" w:cs="Times New Roman"/>
                <w:b/>
                <w:bCs/>
                <w:sz w:val="24"/>
                <w:szCs w:val="28"/>
                <w:lang w:val="en-US" w:eastAsia="zh-CN"/>
              </w:rPr>
            </w:rPrChange>
          </w:rPr>
          <w:delText>评</w:delText>
        </w:r>
      </w:del>
      <w:del w:id="611" w:author="羊凌玉" w:date="2023-07-31T23:31:08Z">
        <w:r>
          <w:rPr>
            <w:rFonts w:hint="default" w:ascii="Times New Roman" w:hAnsi="Times New Roman" w:eastAsia="宋体" w:cs="Times New Roman"/>
            <w:b/>
            <w:bCs/>
            <w:strike/>
            <w:sz w:val="24"/>
            <w:szCs w:val="28"/>
            <w:lang w:val="en-US" w:eastAsia="zh-CN"/>
            <w:rPrChange w:id="612" w:author="羊凌玉" w:date="2023-07-31T15:48:55Z">
              <w:rPr>
                <w:rFonts w:hint="default" w:ascii="Times New Roman" w:hAnsi="Times New Roman" w:eastAsia="宋体" w:cs="Times New Roman"/>
                <w:b/>
                <w:bCs/>
                <w:sz w:val="24"/>
                <w:szCs w:val="28"/>
                <w:lang w:val="en-US" w:eastAsia="zh-CN"/>
              </w:rPr>
            </w:rPrChange>
          </w:rPr>
          <w:delText>估</w:delText>
        </w:r>
      </w:del>
    </w:p>
    <w:p>
      <w:pPr>
        <w:spacing w:line="440" w:lineRule="exact"/>
        <w:ind w:firstLine="0" w:firstLineChars="0"/>
        <w:rPr>
          <w:del w:id="615" w:author="羊凌玉" w:date="2023-07-31T23:31:12Z"/>
          <w:rFonts w:hint="default" w:ascii="Times New Roman" w:hAnsi="Times New Roman" w:eastAsia="楷体" w:cs="Times New Roman"/>
          <w:sz w:val="24"/>
          <w:szCs w:val="24"/>
        </w:rPr>
        <w:pPrChange w:id="614" w:author="羊凌玉" w:date="2023-07-31T23:30:47Z">
          <w:pPr>
            <w:spacing w:line="440" w:lineRule="exact"/>
            <w:ind w:firstLine="460" w:firstLineChars="200"/>
          </w:pPr>
        </w:pPrChange>
      </w:pPr>
      <w:del w:id="616" w:author="羊凌玉" w:date="2023-07-31T23:31:12Z">
        <w:r>
          <w:rPr>
            <w:rFonts w:hint="default" w:ascii="Times New Roman" w:hAnsi="Times New Roman" w:eastAsia="Times New Roman" w:cs="Times New Roman"/>
            <w:color w:val="000000"/>
            <w:sz w:val="23"/>
            <w:szCs w:val="24"/>
            <w:lang w:val="en-US" w:eastAsia="zh-CN"/>
          </w:rPr>
          <w:delText>从工程视角对CCS减排成本进行测算。</w:delText>
        </w:r>
      </w:del>
      <w:del w:id="617" w:author="羊凌玉" w:date="2023-07-31T23:31:12Z">
        <w:r>
          <w:rPr>
            <w:rFonts w:hint="default" w:ascii="Times New Roman" w:hAnsi="Times New Roman" w:eastAsia="Times New Roman" w:cs="Times New Roman"/>
            <w:color w:val="000000"/>
            <w:sz w:val="23"/>
            <w:szCs w:val="24"/>
          </w:rPr>
          <w:delText>在碳减排成本方面，以成本优化为目标的模型研究普遍将部署一定规模的BECCS视作相同减排目标下的</w:delText>
        </w:r>
      </w:del>
      <w:del w:id="618" w:author="羊凌玉" w:date="2023-07-31T23:31:12Z">
        <w:r>
          <w:rPr>
            <w:rFonts w:hint="default" w:ascii="Times New Roman" w:hAnsi="Times New Roman" w:eastAsia="宋体" w:cs="Times New Roman"/>
            <w:color w:val="000000"/>
            <w:sz w:val="23"/>
            <w:szCs w:val="24"/>
          </w:rPr>
          <w:delText>最优方案。例如，</w:delText>
        </w:r>
      </w:del>
      <w:del w:id="619" w:author="羊凌玉" w:date="2023-07-31T23:31:12Z">
        <w:r>
          <w:rPr>
            <w:rFonts w:hint="default" w:ascii="Times New Roman" w:hAnsi="Times New Roman" w:eastAsia="Times New Roman" w:cs="Times New Roman"/>
            <w:color w:val="000000"/>
            <w:sz w:val="23"/>
            <w:szCs w:val="24"/>
          </w:rPr>
          <w:delText>Azar</w:delText>
        </w:r>
      </w:del>
      <w:del w:id="620" w:author="羊凌玉" w:date="2023-07-31T23:31:12Z">
        <w:r>
          <w:rPr>
            <w:rFonts w:hint="default" w:ascii="Times New Roman" w:hAnsi="Times New Roman" w:eastAsia="宋体" w:cs="Times New Roman"/>
            <w:color w:val="000000"/>
            <w:sz w:val="23"/>
            <w:szCs w:val="24"/>
          </w:rPr>
          <w:delText>等</w:delText>
        </w:r>
      </w:del>
      <w:del w:id="621" w:author="羊凌玉" w:date="2023-07-31T23:31:12Z">
        <w:r>
          <w:rPr>
            <w:rFonts w:hint="default" w:ascii="Times New Roman" w:hAnsi="Times New Roman" w:eastAsia="Times New Roman" w:cs="Times New Roman"/>
            <w:color w:val="000000"/>
            <w:sz w:val="16"/>
            <w:szCs w:val="24"/>
          </w:rPr>
          <w:delText>[81]</w:delText>
        </w:r>
      </w:del>
      <w:del w:id="622" w:author="羊凌玉" w:date="2023-07-31T23:31:12Z">
        <w:r>
          <w:rPr>
            <w:rFonts w:hint="default" w:ascii="Times New Roman" w:hAnsi="Times New Roman" w:eastAsia="宋体" w:cs="Times New Roman"/>
            <w:color w:val="000000"/>
            <w:sz w:val="23"/>
            <w:szCs w:val="24"/>
          </w:rPr>
          <w:delText>基于一个全球能源和传输模型计算了将大气中</w:delText>
        </w:r>
      </w:del>
      <w:del w:id="623" w:author="羊凌玉" w:date="2023-07-31T23:31:12Z">
        <w:r>
          <w:rPr>
            <w:rFonts w:hint="default" w:ascii="Times New Roman" w:hAnsi="Times New Roman" w:eastAsia="Times New Roman" w:cs="Times New Roman"/>
            <w:color w:val="000000"/>
            <w:sz w:val="23"/>
            <w:szCs w:val="24"/>
          </w:rPr>
          <w:delText>CO2</w:delText>
        </w:r>
      </w:del>
      <w:del w:id="624" w:author="羊凌玉" w:date="2023-07-31T23:31:12Z">
        <w:r>
          <w:rPr>
            <w:rFonts w:hint="default" w:ascii="Times New Roman" w:hAnsi="Times New Roman" w:eastAsia="宋体" w:cs="Times New Roman"/>
            <w:color w:val="000000"/>
            <w:sz w:val="23"/>
            <w:szCs w:val="24"/>
          </w:rPr>
          <w:delText>浓度稳定在</w:delText>
        </w:r>
      </w:del>
      <w:del w:id="625" w:author="羊凌玉" w:date="2023-07-31T23:31:12Z">
        <w:r>
          <w:rPr>
            <w:rFonts w:hint="default" w:ascii="Times New Roman" w:hAnsi="Times New Roman" w:eastAsia="Times New Roman" w:cs="Times New Roman"/>
            <w:color w:val="000000"/>
            <w:sz w:val="23"/>
            <w:szCs w:val="24"/>
          </w:rPr>
          <w:delText>350ppm</w:delText>
        </w:r>
      </w:del>
      <w:del w:id="626" w:author="羊凌玉" w:date="2023-07-31T23:31:12Z">
        <w:r>
          <w:rPr>
            <w:rFonts w:hint="default" w:ascii="Times New Roman" w:hAnsi="Times New Roman" w:eastAsia="宋体" w:cs="Times New Roman"/>
            <w:color w:val="000000"/>
            <w:sz w:val="23"/>
            <w:szCs w:val="24"/>
          </w:rPr>
          <w:delText>（</w:delText>
        </w:r>
      </w:del>
      <w:del w:id="627" w:author="羊凌玉" w:date="2023-07-31T23:31:12Z">
        <w:r>
          <w:rPr>
            <w:rFonts w:hint="default" w:ascii="Times New Roman" w:hAnsi="Times New Roman" w:eastAsia="Times New Roman" w:cs="Times New Roman"/>
            <w:color w:val="000000"/>
            <w:sz w:val="23"/>
            <w:szCs w:val="24"/>
          </w:rPr>
          <w:delText>ppm</w:delText>
        </w:r>
      </w:del>
      <w:del w:id="628" w:author="羊凌玉" w:date="2023-07-31T23:31:12Z">
        <w:r>
          <w:rPr>
            <w:rFonts w:hint="default" w:ascii="Times New Roman" w:hAnsi="Times New Roman" w:eastAsia="宋体" w:cs="Times New Roman"/>
            <w:color w:val="000000"/>
            <w:sz w:val="23"/>
            <w:szCs w:val="24"/>
          </w:rPr>
          <w:delText>表示百万分比浓度）和</w:delText>
        </w:r>
      </w:del>
      <w:del w:id="629" w:author="羊凌玉" w:date="2023-07-31T23:31:12Z">
        <w:r>
          <w:rPr>
            <w:rFonts w:hint="default" w:ascii="Times New Roman" w:hAnsi="Times New Roman" w:eastAsia="Times New Roman" w:cs="Times New Roman"/>
            <w:color w:val="000000"/>
            <w:sz w:val="23"/>
            <w:szCs w:val="24"/>
          </w:rPr>
          <w:delText>450ppm</w:delText>
        </w:r>
      </w:del>
      <w:del w:id="630" w:author="羊凌玉" w:date="2023-07-31T23:31:12Z">
        <w:r>
          <w:rPr>
            <w:rFonts w:hint="default" w:ascii="Times New Roman" w:hAnsi="Times New Roman" w:eastAsia="宋体" w:cs="Times New Roman"/>
            <w:color w:val="000000"/>
            <w:sz w:val="23"/>
            <w:szCs w:val="24"/>
          </w:rPr>
          <w:delText>的减排成本。研究发现，与不使用碳捕集技术的情况相比，若</w:delText>
        </w:r>
      </w:del>
      <w:del w:id="631" w:author="羊凌玉" w:date="2023-07-31T23:31:12Z">
        <w:r>
          <w:rPr>
            <w:rFonts w:hint="default" w:ascii="Times New Roman" w:hAnsi="Times New Roman" w:eastAsia="Times New Roman" w:cs="Times New Roman"/>
            <w:color w:val="000000"/>
            <w:sz w:val="23"/>
            <w:szCs w:val="24"/>
          </w:rPr>
          <w:delText>CCS</w:delText>
        </w:r>
      </w:del>
      <w:del w:id="632" w:author="羊凌玉" w:date="2023-07-31T23:31:12Z">
        <w:r>
          <w:rPr>
            <w:rFonts w:hint="default" w:ascii="Times New Roman" w:hAnsi="Times New Roman" w:eastAsia="宋体" w:cs="Times New Roman"/>
            <w:color w:val="000000"/>
            <w:sz w:val="23"/>
            <w:szCs w:val="24"/>
          </w:rPr>
          <w:delText>技术与化石燃料结合使用有望将实现</w:delText>
        </w:r>
      </w:del>
      <w:del w:id="633" w:author="羊凌玉" w:date="2023-07-31T23:31:12Z">
        <w:r>
          <w:rPr>
            <w:rFonts w:hint="default" w:ascii="Times New Roman" w:hAnsi="Times New Roman" w:eastAsia="Times New Roman" w:cs="Times New Roman"/>
            <w:color w:val="000000"/>
            <w:sz w:val="23"/>
            <w:szCs w:val="24"/>
          </w:rPr>
          <w:delText>350 ppm</w:delText>
        </w:r>
      </w:del>
      <w:del w:id="634" w:author="羊凌玉" w:date="2023-07-31T23:31:12Z">
        <w:r>
          <w:rPr>
            <w:rFonts w:hint="default" w:ascii="Times New Roman" w:hAnsi="Times New Roman" w:eastAsia="宋体" w:cs="Times New Roman"/>
            <w:color w:val="000000"/>
            <w:sz w:val="23"/>
            <w:szCs w:val="24"/>
          </w:rPr>
          <w:delText>浓度目标的成本降低</w:delText>
        </w:r>
      </w:del>
      <w:del w:id="635" w:author="羊凌玉" w:date="2023-07-31T23:31:12Z">
        <w:r>
          <w:rPr>
            <w:rFonts w:hint="default" w:ascii="Times New Roman" w:hAnsi="Times New Roman" w:eastAsia="Times New Roman" w:cs="Times New Roman"/>
            <w:color w:val="000000"/>
            <w:sz w:val="23"/>
            <w:szCs w:val="24"/>
          </w:rPr>
          <w:delText>50%</w:delText>
        </w:r>
      </w:del>
      <w:del w:id="636" w:author="羊凌玉" w:date="2023-07-31T23:31:12Z">
        <w:r>
          <w:rPr>
            <w:rFonts w:hint="default" w:ascii="Times New Roman" w:hAnsi="Times New Roman" w:eastAsia="宋体" w:cs="Times New Roman"/>
            <w:color w:val="000000"/>
            <w:sz w:val="23"/>
            <w:szCs w:val="24"/>
          </w:rPr>
          <w:delText>，而在允许使用</w:delText>
        </w:r>
      </w:del>
      <w:del w:id="637" w:author="羊凌玉" w:date="2023-07-31T23:31:12Z">
        <w:r>
          <w:rPr>
            <w:rFonts w:hint="default" w:ascii="Times New Roman" w:hAnsi="Times New Roman" w:eastAsia="Times New Roman" w:cs="Times New Roman"/>
            <w:color w:val="000000"/>
            <w:sz w:val="23"/>
            <w:szCs w:val="24"/>
          </w:rPr>
          <w:delText>BECCS</w:delText>
        </w:r>
      </w:del>
      <w:del w:id="638" w:author="羊凌玉" w:date="2023-07-31T23:31:12Z">
        <w:r>
          <w:rPr>
            <w:rFonts w:hint="default" w:ascii="Times New Roman" w:hAnsi="Times New Roman" w:eastAsia="宋体" w:cs="Times New Roman"/>
            <w:color w:val="000000"/>
            <w:sz w:val="23"/>
            <w:szCs w:val="24"/>
          </w:rPr>
          <w:delText>的情况下，成本将降低</w:delText>
        </w:r>
      </w:del>
      <w:del w:id="639" w:author="羊凌玉" w:date="2023-07-31T23:31:12Z">
        <w:r>
          <w:rPr>
            <w:rFonts w:hint="default" w:ascii="Times New Roman" w:hAnsi="Times New Roman" w:eastAsia="Times New Roman" w:cs="Times New Roman"/>
            <w:color w:val="000000"/>
            <w:sz w:val="23"/>
            <w:szCs w:val="24"/>
          </w:rPr>
          <w:delText>80%</w:delText>
        </w:r>
      </w:del>
      <w:del w:id="640" w:author="羊凌玉" w:date="2023-07-31T23:31:12Z">
        <w:r>
          <w:rPr>
            <w:rFonts w:hint="default" w:ascii="Times New Roman" w:hAnsi="Times New Roman" w:eastAsia="宋体" w:cs="Times New Roman"/>
            <w:color w:val="000000"/>
            <w:sz w:val="23"/>
            <w:szCs w:val="24"/>
          </w:rPr>
          <w:delText>。</w:delText>
        </w:r>
      </w:del>
      <w:del w:id="641" w:author="羊凌玉" w:date="2023-07-31T23:31:12Z">
        <w:r>
          <w:rPr>
            <w:rFonts w:hint="default" w:ascii="Times New Roman" w:hAnsi="Times New Roman" w:eastAsia="Times New Roman" w:cs="Times New Roman"/>
            <w:color w:val="000000"/>
            <w:sz w:val="23"/>
            <w:szCs w:val="24"/>
          </w:rPr>
          <w:delText>450ppm</w:delText>
        </w:r>
      </w:del>
      <w:del w:id="642" w:author="羊凌玉" w:date="2023-07-31T23:31:12Z">
        <w:r>
          <w:rPr>
            <w:rFonts w:hint="default" w:ascii="Times New Roman" w:hAnsi="Times New Roman" w:eastAsia="宋体" w:cs="Times New Roman"/>
            <w:color w:val="000000"/>
            <w:sz w:val="23"/>
            <w:szCs w:val="24"/>
          </w:rPr>
          <w:delText>目标下，常规</w:delText>
        </w:r>
      </w:del>
      <w:del w:id="643" w:author="羊凌玉" w:date="2023-07-31T23:31:12Z">
        <w:r>
          <w:rPr>
            <w:rFonts w:hint="default" w:ascii="Times New Roman" w:hAnsi="Times New Roman" w:eastAsia="Times New Roman" w:cs="Times New Roman"/>
            <w:color w:val="000000"/>
            <w:sz w:val="23"/>
            <w:szCs w:val="24"/>
          </w:rPr>
          <w:delText>CCS</w:delText>
        </w:r>
      </w:del>
      <w:del w:id="644" w:author="羊凌玉" w:date="2023-07-31T23:31:12Z">
        <w:r>
          <w:rPr>
            <w:rFonts w:hint="default" w:ascii="Times New Roman" w:hAnsi="Times New Roman" w:eastAsia="宋体" w:cs="Times New Roman"/>
            <w:color w:val="000000"/>
            <w:sz w:val="23"/>
            <w:szCs w:val="24"/>
          </w:rPr>
          <w:delText>与</w:delText>
        </w:r>
      </w:del>
      <w:del w:id="645" w:author="羊凌玉" w:date="2023-07-31T23:31:12Z">
        <w:r>
          <w:rPr>
            <w:rFonts w:hint="default" w:ascii="Times New Roman" w:hAnsi="Times New Roman" w:eastAsia="Times New Roman" w:cs="Times New Roman"/>
            <w:color w:val="000000"/>
            <w:sz w:val="23"/>
            <w:szCs w:val="24"/>
          </w:rPr>
          <w:delText>BECCS</w:delText>
        </w:r>
      </w:del>
      <w:del w:id="646" w:author="羊凌玉" w:date="2023-07-31T23:31:12Z">
        <w:r>
          <w:rPr>
            <w:rFonts w:hint="default" w:ascii="Times New Roman" w:hAnsi="Times New Roman" w:eastAsia="宋体" w:cs="Times New Roman"/>
            <w:color w:val="000000"/>
            <w:sz w:val="23"/>
            <w:szCs w:val="24"/>
          </w:rPr>
          <w:delText>对减排成本的削减作用分别为</w:delText>
        </w:r>
      </w:del>
      <w:del w:id="647" w:author="羊凌玉" w:date="2023-07-31T23:31:12Z">
        <w:r>
          <w:rPr>
            <w:rFonts w:hint="default" w:ascii="Times New Roman" w:hAnsi="Times New Roman" w:eastAsia="Times New Roman" w:cs="Times New Roman"/>
            <w:color w:val="000000"/>
            <w:sz w:val="23"/>
            <w:szCs w:val="24"/>
          </w:rPr>
          <w:delText>40%</w:delText>
        </w:r>
      </w:del>
      <w:del w:id="648" w:author="羊凌玉" w:date="2023-07-31T23:31:12Z">
        <w:r>
          <w:rPr>
            <w:rFonts w:hint="default" w:ascii="Times New Roman" w:hAnsi="Times New Roman" w:eastAsia="宋体" w:cs="Times New Roman"/>
            <w:color w:val="000000"/>
            <w:sz w:val="23"/>
            <w:szCs w:val="24"/>
          </w:rPr>
          <w:delText>和</w:delText>
        </w:r>
      </w:del>
      <w:del w:id="649" w:author="羊凌玉" w:date="2023-07-31T23:31:12Z">
        <w:r>
          <w:rPr>
            <w:rFonts w:hint="default" w:ascii="Times New Roman" w:hAnsi="Times New Roman" w:eastAsia="Times New Roman" w:cs="Times New Roman"/>
            <w:color w:val="000000"/>
            <w:sz w:val="23"/>
            <w:szCs w:val="24"/>
          </w:rPr>
          <w:delText>42%</w:delText>
        </w:r>
      </w:del>
      <w:del w:id="650" w:author="羊凌玉" w:date="2023-07-31T23:31:12Z">
        <w:r>
          <w:rPr>
            <w:rFonts w:hint="default" w:ascii="Times New Roman" w:hAnsi="Times New Roman" w:eastAsia="宋体" w:cs="Times New Roman"/>
            <w:color w:val="000000"/>
            <w:sz w:val="23"/>
            <w:szCs w:val="24"/>
          </w:rPr>
          <w:delText>。</w:delText>
        </w:r>
      </w:del>
      <w:del w:id="651" w:author="羊凌玉" w:date="2023-07-31T23:31:12Z">
        <w:r>
          <w:rPr>
            <w:rFonts w:hint="default" w:ascii="Times New Roman" w:hAnsi="Times New Roman" w:eastAsia="Times New Roman" w:cs="Times New Roman"/>
            <w:color w:val="000000"/>
            <w:sz w:val="23"/>
            <w:szCs w:val="24"/>
          </w:rPr>
          <w:delText>Smith</w:delText>
        </w:r>
      </w:del>
      <w:del w:id="652" w:author="羊凌玉" w:date="2023-07-31T23:31:12Z">
        <w:r>
          <w:rPr>
            <w:rFonts w:hint="default" w:ascii="Times New Roman" w:hAnsi="Times New Roman" w:eastAsia="宋体" w:cs="Times New Roman"/>
            <w:color w:val="000000"/>
            <w:sz w:val="23"/>
            <w:szCs w:val="24"/>
          </w:rPr>
          <w:delText>等</w:delText>
        </w:r>
      </w:del>
      <w:del w:id="653" w:author="羊凌玉" w:date="2023-07-31T23:31:12Z">
        <w:r>
          <w:rPr>
            <w:rFonts w:hint="default" w:ascii="Times New Roman" w:hAnsi="Times New Roman" w:eastAsia="Times New Roman" w:cs="Times New Roman"/>
            <w:color w:val="000000"/>
            <w:sz w:val="16"/>
            <w:szCs w:val="24"/>
          </w:rPr>
          <w:delText>[18]</w:delText>
        </w:r>
      </w:del>
      <w:del w:id="654" w:author="羊凌玉" w:date="2023-07-31T23:31:12Z">
        <w:r>
          <w:rPr>
            <w:rFonts w:hint="default" w:ascii="Times New Roman" w:hAnsi="Times New Roman" w:eastAsia="宋体" w:cs="Times New Roman"/>
            <w:color w:val="000000"/>
            <w:sz w:val="23"/>
            <w:szCs w:val="24"/>
          </w:rPr>
          <w:delText>指出，以农林剩余物为原料的</w:delText>
        </w:r>
      </w:del>
      <w:del w:id="655" w:author="羊凌玉" w:date="2023-07-31T23:31:12Z">
        <w:r>
          <w:rPr>
            <w:rFonts w:hint="default" w:ascii="Times New Roman" w:hAnsi="Times New Roman" w:eastAsia="Times New Roman" w:cs="Times New Roman"/>
            <w:color w:val="000000"/>
            <w:sz w:val="23"/>
            <w:szCs w:val="24"/>
          </w:rPr>
          <w:delText>BECCS</w:delText>
        </w:r>
      </w:del>
      <w:del w:id="656" w:author="羊凌玉" w:date="2023-07-31T23:31:12Z">
        <w:r>
          <w:rPr>
            <w:rFonts w:hint="default" w:ascii="Times New Roman" w:hAnsi="Times New Roman" w:eastAsia="宋体" w:cs="Times New Roman"/>
            <w:color w:val="000000"/>
            <w:sz w:val="23"/>
            <w:szCs w:val="24"/>
          </w:rPr>
          <w:delText>技术的碳捕集成本为</w:delText>
        </w:r>
      </w:del>
      <w:del w:id="657" w:author="羊凌玉" w:date="2023-07-31T23:31:12Z">
        <w:r>
          <w:rPr>
            <w:rFonts w:hint="default" w:ascii="Times New Roman" w:hAnsi="Times New Roman" w:eastAsia="Times New Roman" w:cs="Times New Roman"/>
            <w:color w:val="000000"/>
            <w:sz w:val="23"/>
            <w:szCs w:val="24"/>
          </w:rPr>
          <w:delText>130-375</w:delText>
        </w:r>
      </w:del>
      <w:del w:id="658" w:author="羊凌玉" w:date="2023-07-31T23:31:12Z">
        <w:r>
          <w:rPr>
            <w:rFonts w:hint="default" w:ascii="Times New Roman" w:hAnsi="Times New Roman" w:eastAsia="宋体" w:cs="Times New Roman"/>
            <w:color w:val="000000"/>
            <w:sz w:val="23"/>
            <w:szCs w:val="24"/>
          </w:rPr>
          <w:delText>美元</w:delText>
        </w:r>
      </w:del>
      <w:del w:id="659" w:author="羊凌玉" w:date="2023-07-31T23:31:12Z">
        <w:r>
          <w:rPr>
            <w:rFonts w:hint="default" w:ascii="Times New Roman" w:hAnsi="Times New Roman" w:eastAsia="Times New Roman" w:cs="Times New Roman"/>
            <w:color w:val="000000"/>
            <w:sz w:val="23"/>
            <w:szCs w:val="24"/>
          </w:rPr>
          <w:delText>/</w:delText>
        </w:r>
      </w:del>
      <w:del w:id="660" w:author="羊凌玉" w:date="2023-07-31T23:31:12Z">
        <w:r>
          <w:rPr>
            <w:rFonts w:hint="default" w:ascii="Times New Roman" w:hAnsi="Times New Roman" w:eastAsia="宋体" w:cs="Times New Roman"/>
            <w:color w:val="000000"/>
            <w:sz w:val="23"/>
            <w:szCs w:val="24"/>
          </w:rPr>
          <w:delText>吨。</w:delText>
        </w:r>
      </w:del>
      <w:del w:id="661" w:author="羊凌玉" w:date="2023-07-31T23:31:12Z">
        <w:r>
          <w:rPr>
            <w:rFonts w:hint="default" w:ascii="Times New Roman" w:hAnsi="Times New Roman" w:eastAsia="Times New Roman" w:cs="Times New Roman"/>
            <w:color w:val="000000"/>
            <w:sz w:val="23"/>
            <w:szCs w:val="24"/>
          </w:rPr>
          <w:delText>Fuss</w:delText>
        </w:r>
      </w:del>
      <w:del w:id="662" w:author="羊凌玉" w:date="2023-07-31T23:31:12Z">
        <w:r>
          <w:rPr>
            <w:rFonts w:hint="default" w:ascii="Times New Roman" w:hAnsi="Times New Roman" w:eastAsia="宋体" w:cs="Times New Roman"/>
            <w:color w:val="000000"/>
            <w:sz w:val="23"/>
            <w:szCs w:val="24"/>
          </w:rPr>
          <w:delText>等</w:delText>
        </w:r>
      </w:del>
      <w:del w:id="663" w:author="羊凌玉" w:date="2023-07-31T23:31:12Z">
        <w:r>
          <w:rPr>
            <w:rFonts w:hint="default" w:ascii="Times New Roman" w:hAnsi="Times New Roman" w:eastAsia="Times New Roman" w:cs="Times New Roman"/>
            <w:color w:val="000000"/>
            <w:sz w:val="16"/>
            <w:szCs w:val="24"/>
          </w:rPr>
          <w:delText>[15]</w:delText>
        </w:r>
      </w:del>
      <w:del w:id="664" w:author="羊凌玉" w:date="2023-07-31T23:31:12Z">
        <w:r>
          <w:rPr>
            <w:rFonts w:hint="default" w:ascii="Times New Roman" w:hAnsi="Times New Roman" w:eastAsia="宋体" w:cs="Times New Roman"/>
            <w:color w:val="000000"/>
            <w:sz w:val="23"/>
            <w:szCs w:val="24"/>
          </w:rPr>
          <w:delText>对</w:delText>
        </w:r>
      </w:del>
      <w:del w:id="665" w:author="羊凌玉" w:date="2023-07-31T23:31:12Z">
        <w:r>
          <w:rPr>
            <w:rFonts w:hint="default" w:ascii="Times New Roman" w:hAnsi="Times New Roman" w:eastAsia="Times New Roman" w:cs="Times New Roman"/>
            <w:color w:val="000000"/>
            <w:sz w:val="23"/>
            <w:szCs w:val="24"/>
          </w:rPr>
          <w:delText>IAM</w:delText>
        </w:r>
      </w:del>
      <w:del w:id="666" w:author="羊凌玉" w:date="2023-07-31T23:31:12Z">
        <w:r>
          <w:rPr>
            <w:rFonts w:hint="default" w:ascii="Times New Roman" w:hAnsi="Times New Roman" w:eastAsia="宋体" w:cs="Times New Roman"/>
            <w:color w:val="000000"/>
            <w:sz w:val="23"/>
            <w:szCs w:val="24"/>
          </w:rPr>
          <w:delText>模型中的假设做了系统梳理，发现当前模型中</w:delText>
        </w:r>
      </w:del>
      <w:del w:id="667" w:author="羊凌玉" w:date="2023-07-31T23:31:12Z">
        <w:r>
          <w:rPr>
            <w:rFonts w:hint="default" w:ascii="Times New Roman" w:hAnsi="Times New Roman" w:eastAsia="Times New Roman" w:cs="Times New Roman"/>
            <w:color w:val="000000"/>
            <w:sz w:val="23"/>
            <w:szCs w:val="24"/>
          </w:rPr>
          <w:delText>BECCS</w:delText>
        </w:r>
      </w:del>
      <w:del w:id="668" w:author="羊凌玉" w:date="2023-07-31T23:31:12Z">
        <w:r>
          <w:rPr>
            <w:rFonts w:hint="default" w:ascii="Times New Roman" w:hAnsi="Times New Roman" w:eastAsia="宋体" w:cs="Times New Roman"/>
            <w:color w:val="000000"/>
            <w:sz w:val="23"/>
            <w:szCs w:val="24"/>
          </w:rPr>
          <w:delText>技术的减排成本范围为</w:delText>
        </w:r>
      </w:del>
      <w:del w:id="669" w:author="羊凌玉" w:date="2023-07-31T23:31:12Z">
        <w:r>
          <w:rPr>
            <w:rFonts w:hint="default" w:ascii="Times New Roman" w:hAnsi="Times New Roman" w:eastAsia="Times New Roman" w:cs="Times New Roman"/>
            <w:color w:val="000000"/>
            <w:sz w:val="23"/>
            <w:szCs w:val="24"/>
          </w:rPr>
          <w:delText>100-200</w:delText>
        </w:r>
      </w:del>
      <w:del w:id="670" w:author="羊凌玉" w:date="2023-07-31T23:31:12Z">
        <w:r>
          <w:rPr>
            <w:rFonts w:hint="default" w:ascii="Times New Roman" w:hAnsi="Times New Roman" w:eastAsia="宋体" w:cs="Times New Roman"/>
            <w:color w:val="000000"/>
            <w:sz w:val="23"/>
            <w:szCs w:val="24"/>
          </w:rPr>
          <w:delText>美元</w:delText>
        </w:r>
      </w:del>
      <w:del w:id="671" w:author="羊凌玉" w:date="2023-07-31T23:31:12Z">
        <w:r>
          <w:rPr>
            <w:rFonts w:hint="default" w:ascii="Times New Roman" w:hAnsi="Times New Roman" w:eastAsia="Times New Roman" w:cs="Times New Roman"/>
            <w:color w:val="000000"/>
            <w:sz w:val="23"/>
            <w:szCs w:val="24"/>
          </w:rPr>
          <w:delText>/</w:delText>
        </w:r>
      </w:del>
      <w:del w:id="672" w:author="羊凌玉" w:date="2023-07-31T23:31:12Z">
        <w:r>
          <w:rPr>
            <w:rFonts w:hint="default" w:ascii="Times New Roman" w:hAnsi="Times New Roman" w:eastAsia="宋体" w:cs="Times New Roman"/>
            <w:color w:val="000000"/>
            <w:sz w:val="23"/>
            <w:szCs w:val="24"/>
          </w:rPr>
          <w:delText>吨。由于技术类型、技术进步、部署规模和地点等因素的差异，导致成本设定的范围很大。</w:delText>
        </w:r>
      </w:del>
    </w:p>
    <w:p>
      <w:pPr>
        <w:spacing w:line="440" w:lineRule="exact"/>
        <w:ind w:firstLine="480" w:firstLineChars="200"/>
        <w:rPr>
          <w:del w:id="673" w:author="羊凌玉" w:date="2023-07-31T23:31:12Z"/>
          <w:rFonts w:hint="default" w:ascii="Times New Roman" w:hAnsi="Times New Roman" w:eastAsia="楷体" w:cs="Times New Roman"/>
          <w:bCs/>
          <w:sz w:val="24"/>
          <w:szCs w:val="24"/>
        </w:rPr>
      </w:pPr>
      <w:del w:id="674" w:author="羊凌玉" w:date="2023-07-31T23:31:12Z">
        <w:r>
          <w:rPr>
            <w:rFonts w:hint="default" w:ascii="Times New Roman" w:hAnsi="Times New Roman" w:eastAsia="楷体" w:cs="Times New Roman"/>
            <w:bCs/>
            <w:sz w:val="24"/>
            <w:szCs w:val="24"/>
          </w:rPr>
          <w:delText>当前CCS技术的工程成本仍然较高，未来随着技术进步，CCS技术工程成本将逐渐降低。当前CCS技术的成本约为15-600美元/吨CO2当量，在不同温室气体减排技术的成本中处于中高水平，其中，捕集成本占全流程总成本的75%左右</w:delText>
        </w:r>
      </w:del>
      <w:del w:id="675" w:author="羊凌玉" w:date="2023-07-31T23:31:12Z">
        <w:r>
          <w:rPr>
            <w:rFonts w:hint="default" w:ascii="Times New Roman" w:hAnsi="Times New Roman" w:eastAsia="楷体" w:cs="Times New Roman"/>
            <w:bCs/>
            <w:sz w:val="24"/>
            <w:szCs w:val="24"/>
          </w:rPr>
          <w:fldChar w:fldCharType="begin"/>
        </w:r>
      </w:del>
      <w:del w:id="676" w:author="羊凌玉" w:date="2023-07-31T23:31:12Z">
        <w:r>
          <w:rPr>
            <w:rFonts w:hint="default" w:ascii="Times New Roman" w:hAnsi="Times New Roman" w:eastAsia="楷体" w:cs="Times New Roman"/>
            <w:bCs/>
            <w:sz w:val="24"/>
            <w:szCs w:val="24"/>
          </w:rPr>
          <w:delInstrText xml:space="preserve"> ADDIN EN.CITE &lt;EndNote&gt;&lt;Cite&gt;&lt;Author&gt;IEA&lt;/Author&gt;&lt;Year&gt;2020&lt;/Year&gt;&lt;RecNum&gt;16201&lt;/RecNum&gt;&lt;DisplayText&gt;(IEA, 2020a)&lt;/DisplayText&gt;&lt;record&gt;&lt;rec-number&gt;16201&lt;/rec-number&gt;&lt;foreign-keys&gt;&lt;key app="EN" db-id="r9sxxst2j5wes0edt5s5f2f70ed2vxvtw505" timestamp="1667369429"&gt;16201&lt;/key&gt;&lt;/foreign-keys&gt;&lt;ref-type name="Report"&gt;27&lt;/ref-type&gt;&lt;contributors&gt;&lt;authors&gt;&lt;author&gt;IEA&lt;/author&gt;&lt;/authors&gt;&lt;/contributors&gt;&lt;titles&gt;&lt;title&gt;&lt;style face="normal" font="default" size="100%"&gt;CCUS in Clean Energy Transitions&lt;/style&gt;&lt;style face="normal" font="default" charset="134" size="100%"&gt;--Part of Energy Technology Perspectives&lt;/style&gt;&lt;/title&gt;&lt;/titles&gt;&lt;dates&gt;&lt;year&gt;2020&lt;/year&gt;&lt;/dates&gt;&lt;urls&gt;&lt;related-urls&gt;&lt;url&gt;https://www.iea.org/reports/ccus-in-clean-energy-transitions&lt;/url&gt;&lt;/related-urls&gt;&lt;/urls&gt;&lt;/record&gt;&lt;/Cite&gt;&lt;/EndNote&gt;</w:delInstrText>
        </w:r>
      </w:del>
      <w:del w:id="677" w:author="羊凌玉" w:date="2023-07-31T23:31:12Z">
        <w:r>
          <w:rPr>
            <w:rFonts w:hint="default" w:ascii="Times New Roman" w:hAnsi="Times New Roman" w:eastAsia="楷体" w:cs="Times New Roman"/>
            <w:bCs/>
            <w:sz w:val="24"/>
            <w:szCs w:val="24"/>
          </w:rPr>
          <w:fldChar w:fldCharType="separate"/>
        </w:r>
      </w:del>
      <w:del w:id="678" w:author="羊凌玉" w:date="2023-07-31T23:31:12Z">
        <w:r>
          <w:rPr>
            <w:rFonts w:hint="default" w:ascii="Times New Roman" w:hAnsi="Times New Roman" w:eastAsia="楷体" w:cs="Times New Roman"/>
            <w:bCs/>
            <w:sz w:val="24"/>
            <w:szCs w:val="24"/>
          </w:rPr>
          <w:delText>（IEA，2020；Fuss等，2018）</w:delText>
        </w:r>
      </w:del>
      <w:del w:id="679" w:author="羊凌玉" w:date="2023-07-31T23:31:12Z">
        <w:r>
          <w:rPr>
            <w:rFonts w:hint="default" w:ascii="Times New Roman" w:hAnsi="Times New Roman" w:eastAsia="楷体" w:cs="Times New Roman"/>
            <w:bCs/>
            <w:sz w:val="24"/>
            <w:szCs w:val="24"/>
          </w:rPr>
          <w:fldChar w:fldCharType="end"/>
        </w:r>
      </w:del>
      <w:del w:id="680" w:author="羊凌玉" w:date="2023-07-31T23:31:12Z">
        <w:r>
          <w:rPr>
            <w:rFonts w:hint="default" w:ascii="Times New Roman" w:hAnsi="Times New Roman" w:eastAsia="楷体" w:cs="Times New Roman"/>
            <w:bCs/>
            <w:sz w:val="24"/>
            <w:szCs w:val="24"/>
          </w:rPr>
          <w:delText>。IEA估计2060年工业捕集成本将下降30-40%，电力捕集成本下降约27-32%</w:delText>
        </w:r>
      </w:del>
      <w:del w:id="681" w:author="羊凌玉" w:date="2023-07-31T23:31:12Z">
        <w:r>
          <w:rPr>
            <w:rFonts w:hint="default" w:ascii="Times New Roman" w:hAnsi="Times New Roman" w:eastAsia="楷体" w:cs="Times New Roman"/>
            <w:bCs/>
            <w:sz w:val="24"/>
            <w:szCs w:val="24"/>
          </w:rPr>
          <w:fldChar w:fldCharType="begin"/>
        </w:r>
      </w:del>
      <w:del w:id="682" w:author="羊凌玉" w:date="2023-07-31T23:31:12Z">
        <w:r>
          <w:rPr>
            <w:rFonts w:hint="default" w:ascii="Times New Roman" w:hAnsi="Times New Roman" w:eastAsia="楷体" w:cs="Times New Roman"/>
            <w:bCs/>
            <w:sz w:val="24"/>
            <w:szCs w:val="24"/>
          </w:rPr>
          <w:delInstrText xml:space="preserve"> ADDIN EN.CITE &lt;EndNote&gt;&lt;Cite&gt;&lt;Author&gt;IEA&lt;/Author&gt;&lt;Year&gt;2020&lt;/Year&gt;&lt;RecNum&gt;16201&lt;/RecNum&gt;&lt;DisplayText&gt;(IEA, 2020a)&lt;/DisplayText&gt;&lt;record&gt;&lt;rec-number&gt;16201&lt;/rec-number&gt;&lt;foreign-keys&gt;&lt;key app="EN" db-id="r9sxxst2j5wes0edt5s5f2f70ed2vxvtw505" timestamp="1667369429"&gt;16201&lt;/key&gt;&lt;/foreign-keys&gt;&lt;ref-type name="Report"&gt;27&lt;/ref-type&gt;&lt;contributors&gt;&lt;authors&gt;&lt;author&gt;IEA&lt;/author&gt;&lt;/authors&gt;&lt;/contributors&gt;&lt;titles&gt;&lt;title&gt;&lt;style face="normal" font="default" size="100%"&gt;CCUS in Clean Energy Transitions&lt;/style&gt;&lt;style face="normal" font="default" charset="134" size="100%"&gt;--Part of Energy Technology Perspectives&lt;/style&gt;&lt;/title&gt;&lt;/titles&gt;&lt;dates&gt;&lt;year&gt;2020&lt;/year&gt;&lt;/dates&gt;&lt;urls&gt;&lt;related-urls&gt;&lt;url&gt;https://www.iea.org/reports/ccus-in-clean-energy-transitions&lt;/url&gt;&lt;/related-urls&gt;&lt;/urls&gt;&lt;/record&gt;&lt;/Cite&gt;&lt;/EndNote&gt;</w:delInstrText>
        </w:r>
      </w:del>
      <w:del w:id="683" w:author="羊凌玉" w:date="2023-07-31T23:31:12Z">
        <w:r>
          <w:rPr>
            <w:rFonts w:hint="default" w:ascii="Times New Roman" w:hAnsi="Times New Roman" w:eastAsia="楷体" w:cs="Times New Roman"/>
            <w:bCs/>
            <w:sz w:val="24"/>
            <w:szCs w:val="24"/>
          </w:rPr>
          <w:fldChar w:fldCharType="separate"/>
        </w:r>
      </w:del>
      <w:del w:id="684" w:author="羊凌玉" w:date="2023-07-31T23:31:12Z">
        <w:r>
          <w:rPr>
            <w:rFonts w:hint="default" w:ascii="Times New Roman" w:hAnsi="Times New Roman" w:eastAsia="楷体" w:cs="Times New Roman"/>
            <w:bCs/>
            <w:sz w:val="24"/>
            <w:szCs w:val="24"/>
          </w:rPr>
          <w:delText>（IEA，2020）</w:delText>
        </w:r>
      </w:del>
      <w:del w:id="685" w:author="羊凌玉" w:date="2023-07-31T23:31:12Z">
        <w:r>
          <w:rPr>
            <w:rFonts w:hint="default" w:ascii="Times New Roman" w:hAnsi="Times New Roman" w:eastAsia="楷体" w:cs="Times New Roman"/>
            <w:bCs/>
            <w:sz w:val="24"/>
            <w:szCs w:val="24"/>
          </w:rPr>
          <w:fldChar w:fldCharType="end"/>
        </w:r>
      </w:del>
      <w:del w:id="686" w:author="羊凌玉" w:date="2023-07-31T23:31:12Z">
        <w:r>
          <w:rPr>
            <w:rFonts w:hint="default" w:ascii="Times New Roman" w:hAnsi="Times New Roman" w:eastAsia="楷体" w:cs="Times New Roman"/>
            <w:bCs/>
            <w:sz w:val="24"/>
            <w:szCs w:val="24"/>
          </w:rPr>
          <w:delText>。我国CO2捕集成本为70-400元/吨CO2（10-57美元/吨），预计2060年可下降至40-185元/吨CO2（6-26美元/吨）</w:delText>
        </w:r>
      </w:del>
      <w:del w:id="687" w:author="羊凌玉" w:date="2023-07-31T23:31:12Z">
        <w:r>
          <w:rPr>
            <w:rFonts w:hint="default" w:ascii="Times New Roman" w:hAnsi="Times New Roman" w:eastAsia="楷体" w:cs="Times New Roman"/>
            <w:bCs/>
            <w:sz w:val="24"/>
            <w:szCs w:val="24"/>
          </w:rPr>
          <w:fldChar w:fldCharType="begin"/>
        </w:r>
      </w:del>
      <w:del w:id="688" w:author="羊凌玉" w:date="2023-07-31T23:31:12Z">
        <w:r>
          <w:rPr>
            <w:rFonts w:hint="default" w:ascii="Times New Roman" w:hAnsi="Times New Roman" w:eastAsia="楷体" w:cs="Times New Roman"/>
            <w:bCs/>
            <w:sz w:val="24"/>
            <w:szCs w:val="24"/>
          </w:rPr>
          <w:del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delInstrText>
        </w:r>
      </w:del>
      <w:del w:id="689" w:author="羊凌玉" w:date="2023-07-31T23:31:12Z">
        <w:r>
          <w:rPr>
            <w:rFonts w:hint="default" w:ascii="Times New Roman" w:hAnsi="Times New Roman" w:eastAsia="楷体" w:cs="Times New Roman"/>
            <w:bCs/>
            <w:sz w:val="24"/>
            <w:szCs w:val="24"/>
          </w:rPr>
          <w:fldChar w:fldCharType="separate"/>
        </w:r>
      </w:del>
      <w:del w:id="690" w:author="羊凌玉" w:date="2023-07-31T23:31:12Z">
        <w:r>
          <w:rPr>
            <w:rFonts w:hint="default" w:ascii="Times New Roman" w:hAnsi="Times New Roman" w:eastAsia="楷体" w:cs="Times New Roman"/>
            <w:bCs/>
            <w:sz w:val="24"/>
            <w:szCs w:val="24"/>
          </w:rPr>
          <w:delText>（科学技术部社会发展科技司，2019）</w:delText>
        </w:r>
      </w:del>
      <w:del w:id="691" w:author="羊凌玉" w:date="2023-07-31T23:31:12Z">
        <w:r>
          <w:rPr>
            <w:rFonts w:hint="default" w:ascii="Times New Roman" w:hAnsi="Times New Roman" w:eastAsia="楷体" w:cs="Times New Roman"/>
            <w:bCs/>
            <w:sz w:val="24"/>
            <w:szCs w:val="24"/>
          </w:rPr>
          <w:fldChar w:fldCharType="end"/>
        </w:r>
      </w:del>
      <w:del w:id="692" w:author="羊凌玉" w:date="2023-07-31T23:31:12Z">
        <w:r>
          <w:rPr>
            <w:rFonts w:hint="default" w:ascii="Times New Roman" w:hAnsi="Times New Roman" w:eastAsia="楷体" w:cs="Times New Roman"/>
            <w:bCs/>
            <w:sz w:val="24"/>
            <w:szCs w:val="24"/>
          </w:rPr>
          <w:delText>。CO2管道运输成本可能高达1-4元/吨公里</w:delText>
        </w:r>
      </w:del>
      <w:del w:id="693" w:author="羊凌玉" w:date="2023-07-31T23:31:12Z">
        <w:r>
          <w:rPr>
            <w:rFonts w:hint="default" w:ascii="Times New Roman" w:hAnsi="Times New Roman" w:eastAsia="楷体" w:cs="Times New Roman"/>
            <w:bCs/>
            <w:sz w:val="24"/>
            <w:szCs w:val="24"/>
          </w:rPr>
          <w:fldChar w:fldCharType="begin"/>
        </w:r>
      </w:del>
      <w:del w:id="694" w:author="羊凌玉" w:date="2023-07-31T23:31:12Z">
        <w:r>
          <w:rPr>
            <w:rFonts w:hint="default" w:ascii="Times New Roman" w:hAnsi="Times New Roman" w:eastAsia="楷体" w:cs="Times New Roman"/>
            <w:bCs/>
            <w:sz w:val="24"/>
            <w:szCs w:val="24"/>
          </w:rPr>
          <w:delInstrText xml:space="preserve"> ADDIN EN.CITE &lt;EndNote&gt;&lt;Cite&gt;&lt;Author&gt;Wei&lt;/Author&gt;&lt;Year&gt;2016&lt;/Year&gt;&lt;RecNum&gt;79&lt;/RecNum&gt;&lt;DisplayText&gt;(Wei et al., 2016)&lt;/DisplayText&gt;&lt;record&gt;&lt;rec-number&gt;79&lt;/rec-number&gt;&lt;foreign-keys&gt;&lt;key app="EN" db-id="t9xr0wsvpdtdx0e0pxrvsff059szx5ezrwpz" timestamp="1609830860"&gt;79&lt;/key&gt;&lt;/foreign-keys&gt;&lt;ref-type name="Journal Article"&gt;17&lt;/ref-type&gt;&lt;contributors&gt;&lt;authors&gt;&lt;author&gt;Wei, Ning&lt;/author&gt;&lt;author&gt;Li, Xiaochun&lt;/author&gt;&lt;author&gt;Wang, Qian&lt;/author&gt;&lt;author&gt;Gao, Shuai&lt;/author&gt;&lt;/authors&gt;&lt;/contributors&gt;&lt;titles&gt;&lt;title&gt;Budget-type techno-economic model for onshore CO 2 pipeline transportation in China&lt;/title&gt;&lt;secondary-title&gt;International Journal of Greenhouse Gas Control&lt;/secondary-title&gt;&lt;/titles&gt;&lt;periodical&gt;&lt;full-title&gt;International Journal of Greenhouse Gas Control&lt;/full-title&gt;&lt;/periodical&gt;&lt;pages&gt;176-192&lt;/pages&gt;&lt;volume&gt;51&lt;/volume&gt;&lt;dates&gt;&lt;year&gt;2016&lt;/year&gt;&lt;/dates&gt;&lt;urls&gt;&lt;/urls&gt;&lt;/record&gt;&lt;/Cite&gt;&lt;/EndNote&gt;</w:delInstrText>
        </w:r>
      </w:del>
      <w:del w:id="695" w:author="羊凌玉" w:date="2023-07-31T23:31:12Z">
        <w:r>
          <w:rPr>
            <w:rFonts w:hint="default" w:ascii="Times New Roman" w:hAnsi="Times New Roman" w:eastAsia="楷体" w:cs="Times New Roman"/>
            <w:bCs/>
            <w:sz w:val="24"/>
            <w:szCs w:val="24"/>
          </w:rPr>
          <w:fldChar w:fldCharType="separate"/>
        </w:r>
      </w:del>
      <w:del w:id="696" w:author="羊凌玉" w:date="2023-07-31T23:31:12Z">
        <w:r>
          <w:rPr>
            <w:rFonts w:hint="default" w:ascii="Times New Roman" w:hAnsi="Times New Roman" w:eastAsia="楷体" w:cs="Times New Roman"/>
            <w:bCs/>
            <w:sz w:val="24"/>
            <w:szCs w:val="24"/>
          </w:rPr>
          <w:delText>（Wei等，2016）</w:delText>
        </w:r>
      </w:del>
      <w:del w:id="697" w:author="羊凌玉" w:date="2023-07-31T23:31:12Z">
        <w:r>
          <w:rPr>
            <w:rFonts w:hint="default" w:ascii="Times New Roman" w:hAnsi="Times New Roman" w:eastAsia="楷体" w:cs="Times New Roman"/>
            <w:bCs/>
            <w:sz w:val="24"/>
            <w:szCs w:val="24"/>
          </w:rPr>
          <w:fldChar w:fldCharType="end"/>
        </w:r>
      </w:del>
      <w:del w:id="698" w:author="羊凌玉" w:date="2023-07-31T23:31:12Z">
        <w:r>
          <w:rPr>
            <w:rFonts w:hint="default" w:ascii="Times New Roman" w:hAnsi="Times New Roman" w:eastAsia="楷体" w:cs="Times New Roman"/>
            <w:bCs/>
            <w:sz w:val="24"/>
            <w:szCs w:val="24"/>
          </w:rPr>
          <w:delText>，至2060年管道输送成本可降至0.4元/吨公里</w:delText>
        </w:r>
      </w:del>
      <w:del w:id="699" w:author="羊凌玉" w:date="2023-07-31T23:31:12Z">
        <w:r>
          <w:rPr>
            <w:rFonts w:hint="default" w:ascii="Times New Roman" w:hAnsi="Times New Roman" w:eastAsia="楷体" w:cs="Times New Roman"/>
            <w:bCs/>
            <w:sz w:val="24"/>
            <w:szCs w:val="24"/>
          </w:rPr>
          <w:fldChar w:fldCharType="begin"/>
        </w:r>
      </w:del>
      <w:del w:id="700" w:author="羊凌玉" w:date="2023-07-31T23:31:12Z">
        <w:r>
          <w:rPr>
            <w:rFonts w:hint="default" w:ascii="Times New Roman" w:hAnsi="Times New Roman" w:eastAsia="楷体" w:cs="Times New Roman"/>
            <w:bCs/>
            <w:sz w:val="24"/>
            <w:szCs w:val="24"/>
          </w:rPr>
          <w:delInstrText xml:space="preserve"> ADDIN EN.CITE &lt;EndNote&gt;&lt;Cite&gt;&lt;Author&gt;科学技术部社会发展科技司&lt;/Author&gt;&lt;Year&gt;2019&lt;/Year&gt;&lt;RecNum&gt;16192&lt;/RecNum&gt;&lt;DisplayText&gt;(科学技术部社会发展科技司, 2019)&lt;/DisplayText&gt;&lt;record&gt;&lt;rec-number&gt;16192&lt;/rec-number&gt;&lt;foreign-keys&gt;&lt;key app="EN" db-id="r9sxxst2j5wes0edt5s5f2f70ed2vxvtw505" timestamp="1667229399"&gt;16192&lt;/key&gt;&lt;/foreign-keys&gt;&lt;ref-type name="Report"&gt;27&lt;/ref-type&gt;&lt;contributors&gt;&lt;authors&gt;&lt;author&gt;&lt;style face="normal" font="default" charset="134" size="100%"&gt;科学技术部社会发展科技司, 中国21世纪议程管理中心&lt;/style&gt;&lt;/author&gt;&lt;/authors&gt;&lt;/contributors&gt;&lt;titles&gt;&lt;title&gt;&lt;style face="normal" font="default" charset="134" size="100%"&gt;中国碳捕集利用与封存技术发展路线图（2019版）&lt;/style&gt;&lt;/title&gt;&lt;/titles&gt;&lt;dates&gt;&lt;year&gt;2019&lt;/year&gt;&lt;/dates&gt;&lt;urls&gt;&lt;/urls&gt;&lt;/record&gt;&lt;/Cite&gt;&lt;/EndNote&gt;</w:delInstrText>
        </w:r>
      </w:del>
      <w:del w:id="701" w:author="羊凌玉" w:date="2023-07-31T23:31:12Z">
        <w:r>
          <w:rPr>
            <w:rFonts w:hint="default" w:ascii="Times New Roman" w:hAnsi="Times New Roman" w:eastAsia="楷体" w:cs="Times New Roman"/>
            <w:bCs/>
            <w:sz w:val="24"/>
            <w:szCs w:val="24"/>
          </w:rPr>
          <w:fldChar w:fldCharType="separate"/>
        </w:r>
      </w:del>
      <w:del w:id="702" w:author="羊凌玉" w:date="2023-07-31T23:31:12Z">
        <w:r>
          <w:rPr>
            <w:rFonts w:hint="default" w:ascii="Times New Roman" w:hAnsi="Times New Roman" w:eastAsia="楷体" w:cs="Times New Roman"/>
            <w:bCs/>
            <w:sz w:val="24"/>
            <w:szCs w:val="24"/>
          </w:rPr>
          <w:delText>（科学技术部社会发展科技司，2019）</w:delText>
        </w:r>
      </w:del>
      <w:del w:id="703" w:author="羊凌玉" w:date="2023-07-31T23:31:12Z">
        <w:r>
          <w:rPr>
            <w:rFonts w:hint="default" w:ascii="Times New Roman" w:hAnsi="Times New Roman" w:eastAsia="楷体" w:cs="Times New Roman"/>
            <w:bCs/>
            <w:sz w:val="24"/>
            <w:szCs w:val="24"/>
          </w:rPr>
          <w:fldChar w:fldCharType="end"/>
        </w:r>
      </w:del>
      <w:del w:id="704" w:author="羊凌玉" w:date="2023-07-31T23:31:12Z">
        <w:r>
          <w:rPr>
            <w:rFonts w:hint="default" w:ascii="Times New Roman" w:hAnsi="Times New Roman" w:eastAsia="楷体" w:cs="Times New Roman"/>
            <w:bCs/>
            <w:sz w:val="24"/>
            <w:szCs w:val="24"/>
          </w:rPr>
          <w:delText>。不同CCS技术的工程成本差异较大，化石能源CCS技术成本低于DACCS和BECCS技术（Hu和Zhai，2017；Dods等，2021）</w:delText>
        </w:r>
      </w:del>
      <w:del w:id="705" w:author="羊凌玉" w:date="2023-07-31T23:31:12Z">
        <w:r>
          <w:rPr>
            <w:rFonts w:hint="default" w:ascii="Times New Roman" w:hAnsi="Times New Roman" w:eastAsia="楷体" w:cs="Times New Roman"/>
            <w:bCs/>
            <w:sz w:val="24"/>
            <w:szCs w:val="24"/>
            <w:lang w:eastAsia="zh-CN"/>
          </w:rPr>
          <w:delText>。</w:delText>
        </w:r>
      </w:del>
      <w:del w:id="706" w:author="羊凌玉" w:date="2023-07-31T23:31:12Z">
        <w:r>
          <w:rPr>
            <w:rFonts w:hint="default" w:ascii="Times New Roman" w:hAnsi="Times New Roman" w:eastAsia="楷体" w:cs="Times New Roman"/>
            <w:bCs/>
            <w:sz w:val="24"/>
            <w:szCs w:val="24"/>
          </w:rPr>
          <w:delText>根据测算，2050年化石能源CCS减排成本约24-120美元/吨CO2；BECCS减排成本为100-200美元/吨CO2；DACCS减排成本最高，为30-1000美元/吨CO2（Fuss等，2018）。</w:delText>
        </w:r>
      </w:del>
    </w:p>
    <w:p>
      <w:pPr>
        <w:spacing w:line="440" w:lineRule="exact"/>
        <w:ind w:firstLine="480" w:firstLineChars="200"/>
        <w:rPr>
          <w:del w:id="707" w:author="羊凌玉" w:date="2023-07-31T23:31:12Z"/>
          <w:rFonts w:hint="default" w:ascii="Times New Roman" w:hAnsi="Times New Roman" w:eastAsia="楷体" w:cs="Times New Roman"/>
          <w:sz w:val="24"/>
          <w:szCs w:val="24"/>
        </w:rPr>
      </w:pPr>
      <w:del w:id="708" w:author="羊凌玉" w:date="2023-07-31T23:31:12Z">
        <w:r>
          <w:rPr>
            <w:rFonts w:hint="default" w:ascii="Times New Roman" w:hAnsi="Times New Roman" w:eastAsia="楷体" w:cs="Times New Roman"/>
            <w:bCs/>
            <w:sz w:val="24"/>
            <w:szCs w:val="24"/>
          </w:rPr>
          <w:delText>同时，有研究指出不同CCS技术的减排潜力差异较大，并且各类技术减排的主要影响因素也存在差异。相较于DACCS和BECCS而言，化石能源CCS的减排成本更低，在电力行业和工业脱碳中发挥主要作用。根据现有研究测算发现，到2050年化石能源CCS年均减排潜力约为85亿吨，减排成本约24-120美元/tCO2（Dods, 2021; Budinis et al., 2018; Rubin, 2015; Surinder et al., 2018; 胡和翟, 2017）。化石能源CCS的减排成本主要受燃料特性、捕获方法、电厂类型和储存地点等因素的影响（Budinis, 2018）。对于不同捕获技术而言，Paltsev（2021）研究发现使用燃煤PCC、天然气PCC和CCC后，2100年工业部门产量分别是2010年的3.7倍、3.5倍和7倍，总排放分别减少14%、17%和45%，此外在水泥生产中使用燃煤PCC和天然气PCC后生产成本提升幅度较大，而CCC成本变化较小，是最具竞争力的CCS技术。对于不同燃烧发电厂而言，相较于PC和NGCC而言，煤气化联合循环IGCC采用CCS对于减少温室气体排放的影响最为显著（Odeh, 2008）。</w:delText>
        </w:r>
      </w:del>
    </w:p>
    <w:p>
      <w:pPr>
        <w:spacing w:line="440" w:lineRule="exact"/>
        <w:ind w:firstLine="480" w:firstLineChars="200"/>
        <w:rPr>
          <w:del w:id="709" w:author="羊凌玉" w:date="2023-07-31T23:31:12Z"/>
          <w:rFonts w:hint="default" w:ascii="Times New Roman" w:hAnsi="Times New Roman" w:eastAsia="楷体" w:cs="Times New Roman"/>
          <w:sz w:val="24"/>
          <w:szCs w:val="24"/>
        </w:rPr>
      </w:pPr>
    </w:p>
    <w:p>
      <w:pPr>
        <w:numPr>
          <w:ilvl w:val="0"/>
          <w:numId w:val="0"/>
        </w:numPr>
        <w:rPr>
          <w:del w:id="710" w:author="羊凌玉" w:date="2023-07-31T23:31:12Z"/>
          <w:rFonts w:hint="default" w:ascii="Times New Roman" w:hAnsi="Times New Roman" w:cs="Times New Roman" w:eastAsiaTheme="minorEastAsia"/>
          <w:sz w:val="24"/>
          <w:szCs w:val="28"/>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before="120" w:line="440" w:lineRule="exact"/>
        <w:textAlignment w:val="auto"/>
        <w:outlineLvl w:val="2"/>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CCS技术的经济社会影响</w:t>
      </w:r>
      <w:del w:id="711" w:author="羊凌玉" w:date="2023-07-29T22:46:03Z">
        <w:r>
          <w:rPr>
            <w:rFonts w:hint="default" w:ascii="Times New Roman" w:hAnsi="Times New Roman" w:eastAsia="宋体" w:cs="Times New Roman"/>
            <w:b/>
            <w:bCs/>
            <w:sz w:val="24"/>
            <w:szCs w:val="28"/>
            <w:lang w:val="en-US" w:eastAsia="zh-CN"/>
          </w:rPr>
          <w:delText>评估</w:delText>
        </w:r>
      </w:del>
      <w:ins w:id="712" w:author="羊凌玉" w:date="2023-07-29T22:46:04Z">
        <w:r>
          <w:rPr>
            <w:rFonts w:hint="eastAsia" w:cs="Times New Roman"/>
            <w:b/>
            <w:bCs/>
            <w:sz w:val="24"/>
            <w:szCs w:val="28"/>
            <w:lang w:val="en-US" w:eastAsia="zh-CN"/>
          </w:rPr>
          <w:t>分析</w:t>
        </w:r>
      </w:ins>
      <w:r>
        <w:commentReference w:id="14"/>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2"/>
        <w:textAlignment w:val="auto"/>
        <w:rPr>
          <w:rFonts w:hint="default" w:ascii="Times New Roman" w:hAnsi="Times New Roman" w:eastAsia="楷体" w:cs="Times New Roman"/>
          <w:bCs/>
          <w:sz w:val="24"/>
          <w:szCs w:val="24"/>
          <w:lang w:val="en-US" w:eastAsia="zh-CN"/>
        </w:rPr>
      </w:pPr>
      <w:del w:id="713" w:author="羊凌玉" w:date="2023-07-31T23:32:37Z">
        <w:r>
          <w:rPr>
            <w:rFonts w:hint="default" w:ascii="Times New Roman" w:hAnsi="Times New Roman" w:eastAsia="宋体" w:cs="Times New Roman"/>
            <w:color w:val="000000"/>
            <w:sz w:val="23"/>
            <w:szCs w:val="24"/>
            <w:lang w:val="en-US" w:eastAsia="zh-CN"/>
          </w:rPr>
          <w:delText>从全球来看，</w:delText>
        </w:r>
      </w:del>
      <w:r>
        <w:rPr>
          <w:rFonts w:hint="default" w:ascii="Times New Roman" w:hAnsi="Times New Roman" w:eastAsia="宋体" w:cs="Times New Roman"/>
          <w:color w:val="000000"/>
          <w:sz w:val="23"/>
          <w:szCs w:val="24"/>
          <w:lang w:val="en-US" w:eastAsia="zh-CN"/>
        </w:rPr>
        <w:t>当前CCS发展的经济影响评估主要集中在对</w:t>
      </w:r>
      <w:r>
        <w:rPr>
          <w:rFonts w:hint="default" w:ascii="Times New Roman" w:hAnsi="Times New Roman" w:eastAsia="宋体" w:cs="Times New Roman"/>
          <w:b/>
          <w:bCs/>
          <w:color w:val="000000"/>
          <w:sz w:val="23"/>
          <w:szCs w:val="24"/>
          <w:lang w:val="en-US" w:eastAsia="zh-CN"/>
          <w:rPrChange w:id="714" w:author="羊凌玉" w:date="2023-07-29T22:46:30Z">
            <w:rPr>
              <w:rFonts w:hint="default" w:ascii="Times New Roman" w:hAnsi="Times New Roman" w:eastAsia="宋体" w:cs="Times New Roman"/>
              <w:color w:val="000000"/>
              <w:sz w:val="23"/>
              <w:szCs w:val="24"/>
              <w:lang w:val="en-US" w:eastAsia="zh-CN"/>
            </w:rPr>
          </w:rPrChange>
        </w:rPr>
        <w:t>减排成本、GDP</w:t>
      </w:r>
      <w:r>
        <w:rPr>
          <w:rFonts w:hint="default" w:ascii="Times New Roman" w:hAnsi="Times New Roman" w:eastAsia="宋体" w:cs="Times New Roman"/>
          <w:color w:val="000000"/>
          <w:sz w:val="23"/>
          <w:szCs w:val="24"/>
          <w:lang w:val="en-US" w:eastAsia="zh-CN"/>
        </w:rPr>
        <w:t>、物价、进出口</w:t>
      </w:r>
      <w:del w:id="715" w:author="羊凌玉" w:date="2023-07-29T22:53:47Z">
        <w:r>
          <w:rPr>
            <w:rFonts w:hint="eastAsia" w:cs="Times New Roman"/>
            <w:color w:val="000000"/>
            <w:sz w:val="23"/>
            <w:szCs w:val="24"/>
            <w:lang w:val="en-US" w:eastAsia="zh-CN"/>
          </w:rPr>
          <w:delText>、</w:delText>
        </w:r>
      </w:del>
      <w:del w:id="716" w:author="羊凌玉" w:date="2023-07-29T22:53:47Z">
        <w:r>
          <w:rPr>
            <w:rFonts w:hint="eastAsia" w:cs="Times New Roman"/>
            <w:b/>
            <w:bCs/>
            <w:color w:val="000000"/>
            <w:sz w:val="23"/>
            <w:szCs w:val="24"/>
            <w:lang w:val="en-US" w:eastAsia="zh-CN"/>
            <w:rPrChange w:id="717" w:author="羊凌玉" w:date="2023-07-29T22:46:26Z">
              <w:rPr>
                <w:rFonts w:hint="eastAsia" w:cs="Times New Roman"/>
                <w:color w:val="000000"/>
                <w:sz w:val="23"/>
                <w:szCs w:val="24"/>
                <w:lang w:val="en-US" w:eastAsia="zh-CN"/>
              </w:rPr>
            </w:rPrChange>
          </w:rPr>
          <w:delText>资产搁浅风险</w:delText>
        </w:r>
      </w:del>
      <w:r>
        <w:rPr>
          <w:rFonts w:hint="default" w:ascii="Times New Roman" w:hAnsi="Times New Roman" w:eastAsia="宋体" w:cs="Times New Roman"/>
          <w:color w:val="000000"/>
          <w:sz w:val="23"/>
          <w:szCs w:val="24"/>
          <w:lang w:val="en-US" w:eastAsia="zh-CN"/>
        </w:rPr>
        <w:t>等宏观经济指标的影响评价。</w:t>
      </w:r>
    </w:p>
    <w:p>
      <w:pPr>
        <w:pageBreakBefore w:val="0"/>
        <w:widowControl w:val="0"/>
        <w:kinsoku/>
        <w:wordWrap/>
        <w:overflowPunct/>
        <w:topLinePunct w:val="0"/>
        <w:autoSpaceDE/>
        <w:autoSpaceDN/>
        <w:bidi w:val="0"/>
        <w:adjustRightInd/>
        <w:snapToGrid/>
        <w:spacing w:line="440" w:lineRule="exact"/>
        <w:ind w:firstLine="460" w:firstLineChars="200"/>
        <w:textAlignment w:val="auto"/>
        <w:rPr>
          <w:ins w:id="718" w:author="羊凌玉" w:date="2023-07-31T23:29:30Z"/>
          <w:rFonts w:hint="default" w:ascii="Times New Roman" w:hAnsi="Times New Roman" w:eastAsia="Times New Roman" w:cs="Times New Roman"/>
          <w:color w:val="000000"/>
          <w:sz w:val="23"/>
          <w:szCs w:val="24"/>
          <w:lang w:val="en-US" w:eastAsia="zh-CN"/>
        </w:rPr>
      </w:pPr>
    </w:p>
    <w:p>
      <w:pPr>
        <w:pageBreakBefore w:val="0"/>
        <w:widowControl w:val="0"/>
        <w:kinsoku/>
        <w:wordWrap/>
        <w:overflowPunct/>
        <w:topLinePunct w:val="0"/>
        <w:autoSpaceDE/>
        <w:autoSpaceDN/>
        <w:bidi w:val="0"/>
        <w:adjustRightInd/>
        <w:snapToGrid/>
        <w:spacing w:line="440" w:lineRule="exact"/>
        <w:ind w:firstLine="460" w:firstLineChars="200"/>
        <w:textAlignment w:val="auto"/>
        <w:rPr>
          <w:ins w:id="719" w:author="羊凌玉" w:date="2023-07-31T23:29:29Z"/>
          <w:rFonts w:hint="default" w:ascii="Times New Roman" w:hAnsi="Times New Roman" w:eastAsia="宋体" w:cs="Times New Roman"/>
          <w:color w:val="000000"/>
          <w:sz w:val="23"/>
          <w:szCs w:val="24"/>
        </w:rPr>
      </w:pPr>
      <w:ins w:id="720" w:author="羊凌玉" w:date="2023-07-31T23:29:28Z">
        <w:r>
          <w:rPr>
            <w:rFonts w:hint="default" w:ascii="Times New Roman" w:hAnsi="Times New Roman" w:eastAsia="Times New Roman" w:cs="Times New Roman"/>
            <w:color w:val="000000"/>
            <w:sz w:val="23"/>
            <w:szCs w:val="24"/>
          </w:rPr>
          <w:t>在</w:t>
        </w:r>
      </w:ins>
      <w:ins w:id="721" w:author="羊凌玉" w:date="2023-07-31T23:29:28Z">
        <w:r>
          <w:rPr>
            <w:rFonts w:hint="default" w:ascii="Times New Roman" w:hAnsi="Times New Roman" w:eastAsia="Times New Roman" w:cs="Times New Roman"/>
            <w:b/>
            <w:bCs/>
            <w:color w:val="000000"/>
            <w:sz w:val="23"/>
            <w:szCs w:val="24"/>
            <w:rPrChange w:id="722" w:author="羊凌玉" w:date="2023-07-31T23:32:29Z">
              <w:rPr>
                <w:rFonts w:hint="default" w:ascii="Times New Roman" w:hAnsi="Times New Roman" w:eastAsia="Times New Roman" w:cs="Times New Roman"/>
                <w:color w:val="000000"/>
                <w:sz w:val="23"/>
                <w:szCs w:val="24"/>
              </w:rPr>
            </w:rPrChange>
          </w:rPr>
          <w:t>碳减排成本</w:t>
        </w:r>
      </w:ins>
      <w:ins w:id="724" w:author="羊凌玉" w:date="2023-07-31T23:29:28Z">
        <w:r>
          <w:rPr>
            <w:rFonts w:hint="default" w:ascii="Times New Roman" w:hAnsi="Times New Roman" w:eastAsia="Times New Roman" w:cs="Times New Roman"/>
            <w:color w:val="000000"/>
            <w:sz w:val="23"/>
            <w:szCs w:val="24"/>
          </w:rPr>
          <w:t>方面，以成本优化为目标的模型研究普遍将部署一定规模的BECCS视作相同减排目标下的</w:t>
        </w:r>
      </w:ins>
      <w:ins w:id="725" w:author="羊凌玉" w:date="2023-07-31T23:29:28Z">
        <w:r>
          <w:rPr>
            <w:rFonts w:hint="default" w:ascii="Times New Roman" w:hAnsi="Times New Roman" w:eastAsia="宋体" w:cs="Times New Roman"/>
            <w:color w:val="000000"/>
            <w:sz w:val="23"/>
            <w:szCs w:val="24"/>
          </w:rPr>
          <w:t>最优方案。例如，</w:t>
        </w:r>
      </w:ins>
      <w:ins w:id="726" w:author="羊凌玉" w:date="2023-07-31T23:29:28Z">
        <w:r>
          <w:rPr>
            <w:rFonts w:hint="default" w:ascii="Times New Roman" w:hAnsi="Times New Roman" w:eastAsia="Times New Roman" w:cs="Times New Roman"/>
            <w:color w:val="000000"/>
            <w:sz w:val="23"/>
            <w:szCs w:val="24"/>
          </w:rPr>
          <w:t>Azar</w:t>
        </w:r>
      </w:ins>
      <w:ins w:id="727" w:author="羊凌玉" w:date="2023-07-31T23:29:28Z">
        <w:r>
          <w:rPr>
            <w:rFonts w:hint="default" w:ascii="Times New Roman" w:hAnsi="Times New Roman" w:eastAsia="宋体" w:cs="Times New Roman"/>
            <w:color w:val="000000"/>
            <w:sz w:val="23"/>
            <w:szCs w:val="24"/>
          </w:rPr>
          <w:t>等</w:t>
        </w:r>
      </w:ins>
      <w:ins w:id="728" w:author="羊凌玉" w:date="2023-07-31T23:29:28Z">
        <w:r>
          <w:rPr>
            <w:rFonts w:hint="default" w:ascii="Times New Roman" w:hAnsi="Times New Roman" w:eastAsia="Times New Roman" w:cs="Times New Roman"/>
            <w:color w:val="000000"/>
            <w:sz w:val="16"/>
            <w:szCs w:val="24"/>
          </w:rPr>
          <w:t>[81]</w:t>
        </w:r>
      </w:ins>
      <w:ins w:id="729" w:author="羊凌玉" w:date="2023-07-31T23:29:28Z">
        <w:r>
          <w:rPr>
            <w:rFonts w:hint="default" w:ascii="Times New Roman" w:hAnsi="Times New Roman" w:eastAsia="宋体" w:cs="Times New Roman"/>
            <w:color w:val="000000"/>
            <w:sz w:val="23"/>
            <w:szCs w:val="24"/>
          </w:rPr>
          <w:t>基于一个全球能源和传输模型计算了将大气中</w:t>
        </w:r>
      </w:ins>
      <w:ins w:id="730" w:author="羊凌玉" w:date="2023-07-31T23:29:28Z">
        <w:r>
          <w:rPr>
            <w:rFonts w:hint="default" w:ascii="Times New Roman" w:hAnsi="Times New Roman" w:eastAsia="Times New Roman" w:cs="Times New Roman"/>
            <w:color w:val="000000"/>
            <w:sz w:val="23"/>
            <w:szCs w:val="24"/>
          </w:rPr>
          <w:t>CO2</w:t>
        </w:r>
      </w:ins>
      <w:ins w:id="731" w:author="羊凌玉" w:date="2023-07-31T23:29:28Z">
        <w:r>
          <w:rPr>
            <w:rFonts w:hint="default" w:ascii="Times New Roman" w:hAnsi="Times New Roman" w:eastAsia="宋体" w:cs="Times New Roman"/>
            <w:color w:val="000000"/>
            <w:sz w:val="23"/>
            <w:szCs w:val="24"/>
          </w:rPr>
          <w:t>浓度稳定在</w:t>
        </w:r>
      </w:ins>
      <w:ins w:id="732" w:author="羊凌玉" w:date="2023-07-31T23:29:28Z">
        <w:r>
          <w:rPr>
            <w:rFonts w:hint="default" w:ascii="Times New Roman" w:hAnsi="Times New Roman" w:eastAsia="Times New Roman" w:cs="Times New Roman"/>
            <w:color w:val="000000"/>
            <w:sz w:val="23"/>
            <w:szCs w:val="24"/>
          </w:rPr>
          <w:t>350ppm</w:t>
        </w:r>
      </w:ins>
      <w:ins w:id="733" w:author="羊凌玉" w:date="2023-07-31T23:29:28Z">
        <w:r>
          <w:rPr>
            <w:rFonts w:hint="default" w:ascii="Times New Roman" w:hAnsi="Times New Roman" w:eastAsia="宋体" w:cs="Times New Roman"/>
            <w:color w:val="000000"/>
            <w:sz w:val="23"/>
            <w:szCs w:val="24"/>
          </w:rPr>
          <w:t>（</w:t>
        </w:r>
      </w:ins>
      <w:ins w:id="734" w:author="羊凌玉" w:date="2023-07-31T23:29:28Z">
        <w:r>
          <w:rPr>
            <w:rFonts w:hint="default" w:ascii="Times New Roman" w:hAnsi="Times New Roman" w:eastAsia="Times New Roman" w:cs="Times New Roman"/>
            <w:color w:val="000000"/>
            <w:sz w:val="23"/>
            <w:szCs w:val="24"/>
          </w:rPr>
          <w:t>ppm</w:t>
        </w:r>
      </w:ins>
      <w:ins w:id="735" w:author="羊凌玉" w:date="2023-07-31T23:29:28Z">
        <w:r>
          <w:rPr>
            <w:rFonts w:hint="default" w:ascii="Times New Roman" w:hAnsi="Times New Roman" w:eastAsia="宋体" w:cs="Times New Roman"/>
            <w:color w:val="000000"/>
            <w:sz w:val="23"/>
            <w:szCs w:val="24"/>
          </w:rPr>
          <w:t>表示百万分比浓度）和</w:t>
        </w:r>
      </w:ins>
      <w:ins w:id="736" w:author="羊凌玉" w:date="2023-07-31T23:29:28Z">
        <w:r>
          <w:rPr>
            <w:rFonts w:hint="default" w:ascii="Times New Roman" w:hAnsi="Times New Roman" w:eastAsia="Times New Roman" w:cs="Times New Roman"/>
            <w:color w:val="000000"/>
            <w:sz w:val="23"/>
            <w:szCs w:val="24"/>
          </w:rPr>
          <w:t>450ppm</w:t>
        </w:r>
      </w:ins>
      <w:ins w:id="737" w:author="羊凌玉" w:date="2023-07-31T23:29:28Z">
        <w:r>
          <w:rPr>
            <w:rFonts w:hint="default" w:ascii="Times New Roman" w:hAnsi="Times New Roman" w:eastAsia="宋体" w:cs="Times New Roman"/>
            <w:color w:val="000000"/>
            <w:sz w:val="23"/>
            <w:szCs w:val="24"/>
          </w:rPr>
          <w:t>的减排成本。研究发现，与不使用碳捕集技术的情况相比，若</w:t>
        </w:r>
      </w:ins>
      <w:ins w:id="738" w:author="羊凌玉" w:date="2023-07-31T23:29:28Z">
        <w:r>
          <w:rPr>
            <w:rFonts w:hint="default" w:ascii="Times New Roman" w:hAnsi="Times New Roman" w:eastAsia="Times New Roman" w:cs="Times New Roman"/>
            <w:color w:val="000000"/>
            <w:sz w:val="23"/>
            <w:szCs w:val="24"/>
          </w:rPr>
          <w:t>CCS</w:t>
        </w:r>
      </w:ins>
      <w:ins w:id="739" w:author="羊凌玉" w:date="2023-07-31T23:29:28Z">
        <w:r>
          <w:rPr>
            <w:rFonts w:hint="default" w:ascii="Times New Roman" w:hAnsi="Times New Roman" w:eastAsia="宋体" w:cs="Times New Roman"/>
            <w:color w:val="000000"/>
            <w:sz w:val="23"/>
            <w:szCs w:val="24"/>
          </w:rPr>
          <w:t>技术与化石燃料结合使用有望将实现</w:t>
        </w:r>
      </w:ins>
      <w:ins w:id="740" w:author="羊凌玉" w:date="2023-07-31T23:29:28Z">
        <w:r>
          <w:rPr>
            <w:rFonts w:hint="default" w:ascii="Times New Roman" w:hAnsi="Times New Roman" w:eastAsia="Times New Roman" w:cs="Times New Roman"/>
            <w:color w:val="000000"/>
            <w:sz w:val="23"/>
            <w:szCs w:val="24"/>
          </w:rPr>
          <w:t>350 ppm</w:t>
        </w:r>
      </w:ins>
      <w:ins w:id="741" w:author="羊凌玉" w:date="2023-07-31T23:29:28Z">
        <w:r>
          <w:rPr>
            <w:rFonts w:hint="default" w:ascii="Times New Roman" w:hAnsi="Times New Roman" w:eastAsia="宋体" w:cs="Times New Roman"/>
            <w:color w:val="000000"/>
            <w:sz w:val="23"/>
            <w:szCs w:val="24"/>
          </w:rPr>
          <w:t>浓度目标的成本降低</w:t>
        </w:r>
      </w:ins>
      <w:ins w:id="742" w:author="羊凌玉" w:date="2023-07-31T23:29:28Z">
        <w:r>
          <w:rPr>
            <w:rFonts w:hint="default" w:ascii="Times New Roman" w:hAnsi="Times New Roman" w:eastAsia="Times New Roman" w:cs="Times New Roman"/>
            <w:color w:val="000000"/>
            <w:sz w:val="23"/>
            <w:szCs w:val="24"/>
          </w:rPr>
          <w:t>50%</w:t>
        </w:r>
      </w:ins>
      <w:ins w:id="743" w:author="羊凌玉" w:date="2023-07-31T23:29:28Z">
        <w:r>
          <w:rPr>
            <w:rFonts w:hint="default" w:ascii="Times New Roman" w:hAnsi="Times New Roman" w:eastAsia="宋体" w:cs="Times New Roman"/>
            <w:color w:val="000000"/>
            <w:sz w:val="23"/>
            <w:szCs w:val="24"/>
          </w:rPr>
          <w:t>，而在允许使用</w:t>
        </w:r>
      </w:ins>
      <w:ins w:id="744" w:author="羊凌玉" w:date="2023-07-31T23:29:28Z">
        <w:r>
          <w:rPr>
            <w:rFonts w:hint="default" w:ascii="Times New Roman" w:hAnsi="Times New Roman" w:eastAsia="Times New Roman" w:cs="Times New Roman"/>
            <w:color w:val="000000"/>
            <w:sz w:val="23"/>
            <w:szCs w:val="24"/>
          </w:rPr>
          <w:t>BECCS</w:t>
        </w:r>
      </w:ins>
      <w:ins w:id="745" w:author="羊凌玉" w:date="2023-07-31T23:29:28Z">
        <w:r>
          <w:rPr>
            <w:rFonts w:hint="default" w:ascii="Times New Roman" w:hAnsi="Times New Roman" w:eastAsia="宋体" w:cs="Times New Roman"/>
            <w:color w:val="000000"/>
            <w:sz w:val="23"/>
            <w:szCs w:val="24"/>
          </w:rPr>
          <w:t>的情况下，成本将降低</w:t>
        </w:r>
      </w:ins>
      <w:ins w:id="746" w:author="羊凌玉" w:date="2023-07-31T23:29:28Z">
        <w:r>
          <w:rPr>
            <w:rFonts w:hint="default" w:ascii="Times New Roman" w:hAnsi="Times New Roman" w:eastAsia="Times New Roman" w:cs="Times New Roman"/>
            <w:color w:val="000000"/>
            <w:sz w:val="23"/>
            <w:szCs w:val="24"/>
          </w:rPr>
          <w:t>80%</w:t>
        </w:r>
      </w:ins>
      <w:ins w:id="747" w:author="羊凌玉" w:date="2023-07-31T23:29:28Z">
        <w:r>
          <w:rPr>
            <w:rFonts w:hint="default" w:ascii="Times New Roman" w:hAnsi="Times New Roman" w:eastAsia="宋体" w:cs="Times New Roman"/>
            <w:color w:val="000000"/>
            <w:sz w:val="23"/>
            <w:szCs w:val="24"/>
          </w:rPr>
          <w:t>。</w:t>
        </w:r>
      </w:ins>
      <w:ins w:id="748" w:author="羊凌玉" w:date="2023-07-31T23:29:28Z">
        <w:r>
          <w:rPr>
            <w:rFonts w:hint="default" w:ascii="Times New Roman" w:hAnsi="Times New Roman" w:eastAsia="Times New Roman" w:cs="Times New Roman"/>
            <w:color w:val="000000"/>
            <w:sz w:val="23"/>
            <w:szCs w:val="24"/>
          </w:rPr>
          <w:t>450ppm</w:t>
        </w:r>
      </w:ins>
      <w:ins w:id="749" w:author="羊凌玉" w:date="2023-07-31T23:29:28Z">
        <w:r>
          <w:rPr>
            <w:rFonts w:hint="default" w:ascii="Times New Roman" w:hAnsi="Times New Roman" w:eastAsia="宋体" w:cs="Times New Roman"/>
            <w:color w:val="000000"/>
            <w:sz w:val="23"/>
            <w:szCs w:val="24"/>
          </w:rPr>
          <w:t>目标下，常规</w:t>
        </w:r>
      </w:ins>
      <w:ins w:id="750" w:author="羊凌玉" w:date="2023-07-31T23:29:28Z">
        <w:r>
          <w:rPr>
            <w:rFonts w:hint="default" w:ascii="Times New Roman" w:hAnsi="Times New Roman" w:eastAsia="Times New Roman" w:cs="Times New Roman"/>
            <w:color w:val="000000"/>
            <w:sz w:val="23"/>
            <w:szCs w:val="24"/>
          </w:rPr>
          <w:t>CCS</w:t>
        </w:r>
      </w:ins>
      <w:ins w:id="751" w:author="羊凌玉" w:date="2023-07-31T23:29:28Z">
        <w:r>
          <w:rPr>
            <w:rFonts w:hint="default" w:ascii="Times New Roman" w:hAnsi="Times New Roman" w:eastAsia="宋体" w:cs="Times New Roman"/>
            <w:color w:val="000000"/>
            <w:sz w:val="23"/>
            <w:szCs w:val="24"/>
          </w:rPr>
          <w:t>与</w:t>
        </w:r>
      </w:ins>
      <w:ins w:id="752" w:author="羊凌玉" w:date="2023-07-31T23:29:28Z">
        <w:r>
          <w:rPr>
            <w:rFonts w:hint="default" w:ascii="Times New Roman" w:hAnsi="Times New Roman" w:eastAsia="Times New Roman" w:cs="Times New Roman"/>
            <w:color w:val="000000"/>
            <w:sz w:val="23"/>
            <w:szCs w:val="24"/>
          </w:rPr>
          <w:t>BECCS</w:t>
        </w:r>
      </w:ins>
      <w:ins w:id="753" w:author="羊凌玉" w:date="2023-07-31T23:29:28Z">
        <w:r>
          <w:rPr>
            <w:rFonts w:hint="default" w:ascii="Times New Roman" w:hAnsi="Times New Roman" w:eastAsia="宋体" w:cs="Times New Roman"/>
            <w:color w:val="000000"/>
            <w:sz w:val="23"/>
            <w:szCs w:val="24"/>
          </w:rPr>
          <w:t>对减排成本的削减作用分别为</w:t>
        </w:r>
      </w:ins>
      <w:ins w:id="754" w:author="羊凌玉" w:date="2023-07-31T23:29:28Z">
        <w:r>
          <w:rPr>
            <w:rFonts w:hint="default" w:ascii="Times New Roman" w:hAnsi="Times New Roman" w:eastAsia="Times New Roman" w:cs="Times New Roman"/>
            <w:color w:val="000000"/>
            <w:sz w:val="23"/>
            <w:szCs w:val="24"/>
          </w:rPr>
          <w:t>40%</w:t>
        </w:r>
      </w:ins>
      <w:ins w:id="755" w:author="羊凌玉" w:date="2023-07-31T23:29:28Z">
        <w:r>
          <w:rPr>
            <w:rFonts w:hint="default" w:ascii="Times New Roman" w:hAnsi="Times New Roman" w:eastAsia="宋体" w:cs="Times New Roman"/>
            <w:color w:val="000000"/>
            <w:sz w:val="23"/>
            <w:szCs w:val="24"/>
          </w:rPr>
          <w:t>和</w:t>
        </w:r>
      </w:ins>
      <w:ins w:id="756" w:author="羊凌玉" w:date="2023-07-31T23:29:28Z">
        <w:r>
          <w:rPr>
            <w:rFonts w:hint="default" w:ascii="Times New Roman" w:hAnsi="Times New Roman" w:eastAsia="Times New Roman" w:cs="Times New Roman"/>
            <w:color w:val="000000"/>
            <w:sz w:val="23"/>
            <w:szCs w:val="24"/>
          </w:rPr>
          <w:t>42%</w:t>
        </w:r>
      </w:ins>
      <w:ins w:id="757" w:author="羊凌玉" w:date="2023-07-31T23:29:28Z">
        <w:r>
          <w:rPr>
            <w:rFonts w:hint="default" w:ascii="Times New Roman" w:hAnsi="Times New Roman" w:eastAsia="宋体" w:cs="Times New Roman"/>
            <w:color w:val="000000"/>
            <w:sz w:val="23"/>
            <w:szCs w:val="24"/>
          </w:rPr>
          <w:t>。</w:t>
        </w:r>
      </w:ins>
      <w:ins w:id="758" w:author="羊凌玉" w:date="2023-07-31T23:29:28Z">
        <w:r>
          <w:rPr>
            <w:rFonts w:hint="default" w:ascii="Times New Roman" w:hAnsi="Times New Roman" w:eastAsia="Times New Roman" w:cs="Times New Roman"/>
            <w:color w:val="000000"/>
            <w:sz w:val="23"/>
            <w:szCs w:val="24"/>
          </w:rPr>
          <w:t>Smith</w:t>
        </w:r>
      </w:ins>
      <w:ins w:id="759" w:author="羊凌玉" w:date="2023-07-31T23:29:28Z">
        <w:r>
          <w:rPr>
            <w:rFonts w:hint="default" w:ascii="Times New Roman" w:hAnsi="Times New Roman" w:eastAsia="宋体" w:cs="Times New Roman"/>
            <w:color w:val="000000"/>
            <w:sz w:val="23"/>
            <w:szCs w:val="24"/>
          </w:rPr>
          <w:t>等</w:t>
        </w:r>
      </w:ins>
      <w:ins w:id="760" w:author="羊凌玉" w:date="2023-07-31T23:29:28Z">
        <w:r>
          <w:rPr>
            <w:rFonts w:hint="default" w:ascii="Times New Roman" w:hAnsi="Times New Roman" w:eastAsia="Times New Roman" w:cs="Times New Roman"/>
            <w:color w:val="000000"/>
            <w:sz w:val="16"/>
            <w:szCs w:val="24"/>
          </w:rPr>
          <w:t>[18]</w:t>
        </w:r>
      </w:ins>
      <w:ins w:id="761" w:author="羊凌玉" w:date="2023-07-31T23:29:28Z">
        <w:r>
          <w:rPr>
            <w:rFonts w:hint="default" w:ascii="Times New Roman" w:hAnsi="Times New Roman" w:eastAsia="宋体" w:cs="Times New Roman"/>
            <w:color w:val="000000"/>
            <w:sz w:val="23"/>
            <w:szCs w:val="24"/>
          </w:rPr>
          <w:t>指出，以农林剩余物为原料的</w:t>
        </w:r>
      </w:ins>
      <w:ins w:id="762" w:author="羊凌玉" w:date="2023-07-31T23:29:28Z">
        <w:r>
          <w:rPr>
            <w:rFonts w:hint="default" w:ascii="Times New Roman" w:hAnsi="Times New Roman" w:eastAsia="Times New Roman" w:cs="Times New Roman"/>
            <w:color w:val="000000"/>
            <w:sz w:val="23"/>
            <w:szCs w:val="24"/>
          </w:rPr>
          <w:t>BECCS</w:t>
        </w:r>
      </w:ins>
      <w:ins w:id="763" w:author="羊凌玉" w:date="2023-07-31T23:29:28Z">
        <w:r>
          <w:rPr>
            <w:rFonts w:hint="default" w:ascii="Times New Roman" w:hAnsi="Times New Roman" w:eastAsia="宋体" w:cs="Times New Roman"/>
            <w:color w:val="000000"/>
            <w:sz w:val="23"/>
            <w:szCs w:val="24"/>
          </w:rPr>
          <w:t>技术的碳捕集成本为</w:t>
        </w:r>
      </w:ins>
      <w:ins w:id="764" w:author="羊凌玉" w:date="2023-07-31T23:29:28Z">
        <w:r>
          <w:rPr>
            <w:rFonts w:hint="default" w:ascii="Times New Roman" w:hAnsi="Times New Roman" w:eastAsia="Times New Roman" w:cs="Times New Roman"/>
            <w:color w:val="000000"/>
            <w:sz w:val="23"/>
            <w:szCs w:val="24"/>
          </w:rPr>
          <w:t>130-375</w:t>
        </w:r>
      </w:ins>
      <w:ins w:id="765" w:author="羊凌玉" w:date="2023-07-31T23:29:28Z">
        <w:r>
          <w:rPr>
            <w:rFonts w:hint="default" w:ascii="Times New Roman" w:hAnsi="Times New Roman" w:eastAsia="宋体" w:cs="Times New Roman"/>
            <w:color w:val="000000"/>
            <w:sz w:val="23"/>
            <w:szCs w:val="24"/>
          </w:rPr>
          <w:t>美元</w:t>
        </w:r>
      </w:ins>
      <w:ins w:id="766" w:author="羊凌玉" w:date="2023-07-31T23:29:28Z">
        <w:r>
          <w:rPr>
            <w:rFonts w:hint="default" w:ascii="Times New Roman" w:hAnsi="Times New Roman" w:eastAsia="Times New Roman" w:cs="Times New Roman"/>
            <w:color w:val="000000"/>
            <w:sz w:val="23"/>
            <w:szCs w:val="24"/>
          </w:rPr>
          <w:t>/</w:t>
        </w:r>
      </w:ins>
      <w:ins w:id="767" w:author="羊凌玉" w:date="2023-07-31T23:29:28Z">
        <w:r>
          <w:rPr>
            <w:rFonts w:hint="default" w:ascii="Times New Roman" w:hAnsi="Times New Roman" w:eastAsia="宋体" w:cs="Times New Roman"/>
            <w:color w:val="000000"/>
            <w:sz w:val="23"/>
            <w:szCs w:val="24"/>
          </w:rPr>
          <w:t>吨。</w:t>
        </w:r>
      </w:ins>
      <w:ins w:id="768" w:author="羊凌玉" w:date="2023-07-31T23:29:28Z">
        <w:r>
          <w:rPr>
            <w:rFonts w:hint="default" w:ascii="Times New Roman" w:hAnsi="Times New Roman" w:eastAsia="Times New Roman" w:cs="Times New Roman"/>
            <w:color w:val="000000"/>
            <w:sz w:val="23"/>
            <w:szCs w:val="24"/>
          </w:rPr>
          <w:t>Fuss</w:t>
        </w:r>
      </w:ins>
      <w:ins w:id="769" w:author="羊凌玉" w:date="2023-07-31T23:29:28Z">
        <w:r>
          <w:rPr>
            <w:rFonts w:hint="default" w:ascii="Times New Roman" w:hAnsi="Times New Roman" w:eastAsia="宋体" w:cs="Times New Roman"/>
            <w:color w:val="000000"/>
            <w:sz w:val="23"/>
            <w:szCs w:val="24"/>
          </w:rPr>
          <w:t>等</w:t>
        </w:r>
      </w:ins>
      <w:ins w:id="770" w:author="羊凌玉" w:date="2023-07-31T23:29:28Z">
        <w:r>
          <w:rPr>
            <w:rFonts w:hint="default" w:ascii="Times New Roman" w:hAnsi="Times New Roman" w:eastAsia="Times New Roman" w:cs="Times New Roman"/>
            <w:color w:val="000000"/>
            <w:sz w:val="16"/>
            <w:szCs w:val="24"/>
          </w:rPr>
          <w:t>[15]</w:t>
        </w:r>
      </w:ins>
      <w:ins w:id="771" w:author="羊凌玉" w:date="2023-07-31T23:29:28Z">
        <w:r>
          <w:rPr>
            <w:rFonts w:hint="default" w:ascii="Times New Roman" w:hAnsi="Times New Roman" w:eastAsia="宋体" w:cs="Times New Roman"/>
            <w:color w:val="000000"/>
            <w:sz w:val="23"/>
            <w:szCs w:val="24"/>
          </w:rPr>
          <w:t>对</w:t>
        </w:r>
      </w:ins>
      <w:ins w:id="772" w:author="羊凌玉" w:date="2023-07-31T23:29:28Z">
        <w:r>
          <w:rPr>
            <w:rFonts w:hint="default" w:ascii="Times New Roman" w:hAnsi="Times New Roman" w:eastAsia="Times New Roman" w:cs="Times New Roman"/>
            <w:color w:val="000000"/>
            <w:sz w:val="23"/>
            <w:szCs w:val="24"/>
          </w:rPr>
          <w:t>IAM</w:t>
        </w:r>
      </w:ins>
      <w:ins w:id="773" w:author="羊凌玉" w:date="2023-07-31T23:29:28Z">
        <w:r>
          <w:rPr>
            <w:rFonts w:hint="default" w:ascii="Times New Roman" w:hAnsi="Times New Roman" w:eastAsia="宋体" w:cs="Times New Roman"/>
            <w:color w:val="000000"/>
            <w:sz w:val="23"/>
            <w:szCs w:val="24"/>
          </w:rPr>
          <w:t>模型中的假设做了系统梳理，发现当前模型中</w:t>
        </w:r>
      </w:ins>
      <w:ins w:id="774" w:author="羊凌玉" w:date="2023-07-31T23:29:28Z">
        <w:r>
          <w:rPr>
            <w:rFonts w:hint="default" w:ascii="Times New Roman" w:hAnsi="Times New Roman" w:eastAsia="Times New Roman" w:cs="Times New Roman"/>
            <w:color w:val="000000"/>
            <w:sz w:val="23"/>
            <w:szCs w:val="24"/>
          </w:rPr>
          <w:t>BECCS</w:t>
        </w:r>
      </w:ins>
      <w:ins w:id="775" w:author="羊凌玉" w:date="2023-07-31T23:29:28Z">
        <w:r>
          <w:rPr>
            <w:rFonts w:hint="default" w:ascii="Times New Roman" w:hAnsi="Times New Roman" w:eastAsia="宋体" w:cs="Times New Roman"/>
            <w:color w:val="000000"/>
            <w:sz w:val="23"/>
            <w:szCs w:val="24"/>
          </w:rPr>
          <w:t>技术的减排成本范围为</w:t>
        </w:r>
      </w:ins>
      <w:ins w:id="776" w:author="羊凌玉" w:date="2023-07-31T23:29:28Z">
        <w:r>
          <w:rPr>
            <w:rFonts w:hint="default" w:ascii="Times New Roman" w:hAnsi="Times New Roman" w:eastAsia="Times New Roman" w:cs="Times New Roman"/>
            <w:color w:val="000000"/>
            <w:sz w:val="23"/>
            <w:szCs w:val="24"/>
          </w:rPr>
          <w:t>100-200</w:t>
        </w:r>
      </w:ins>
      <w:ins w:id="777" w:author="羊凌玉" w:date="2023-07-31T23:29:28Z">
        <w:r>
          <w:rPr>
            <w:rFonts w:hint="default" w:ascii="Times New Roman" w:hAnsi="Times New Roman" w:eastAsia="宋体" w:cs="Times New Roman"/>
            <w:color w:val="000000"/>
            <w:sz w:val="23"/>
            <w:szCs w:val="24"/>
          </w:rPr>
          <w:t>美元</w:t>
        </w:r>
      </w:ins>
      <w:ins w:id="778" w:author="羊凌玉" w:date="2023-07-31T23:29:28Z">
        <w:r>
          <w:rPr>
            <w:rFonts w:hint="default" w:ascii="Times New Roman" w:hAnsi="Times New Roman" w:eastAsia="Times New Roman" w:cs="Times New Roman"/>
            <w:color w:val="000000"/>
            <w:sz w:val="23"/>
            <w:szCs w:val="24"/>
          </w:rPr>
          <w:t>/</w:t>
        </w:r>
      </w:ins>
      <w:ins w:id="779" w:author="羊凌玉" w:date="2023-07-31T23:29:28Z">
        <w:r>
          <w:rPr>
            <w:rFonts w:hint="default" w:ascii="Times New Roman" w:hAnsi="Times New Roman" w:eastAsia="宋体" w:cs="Times New Roman"/>
            <w:color w:val="000000"/>
            <w:sz w:val="23"/>
            <w:szCs w:val="24"/>
          </w:rPr>
          <w:t>吨。由于技术类型、技术进步、部署规模和地点等因素的差异，导致成本设定的范围很大。</w:t>
        </w:r>
      </w:ins>
    </w:p>
    <w:p>
      <w:pPr>
        <w:pageBreakBefore w:val="0"/>
        <w:widowControl w:val="0"/>
        <w:kinsoku/>
        <w:wordWrap/>
        <w:overflowPunct/>
        <w:topLinePunct w:val="0"/>
        <w:autoSpaceDE/>
        <w:autoSpaceDN/>
        <w:bidi w:val="0"/>
        <w:adjustRightInd/>
        <w:snapToGrid/>
        <w:spacing w:line="440" w:lineRule="exact"/>
        <w:ind w:firstLine="460" w:firstLineChars="200"/>
        <w:textAlignment w:val="auto"/>
        <w:rPr>
          <w:ins w:id="780" w:author="羊凌玉" w:date="2023-07-31T23:29:27Z"/>
          <w:rFonts w:hint="default" w:ascii="Times New Roman" w:hAnsi="Times New Roman" w:eastAsia="宋体" w:cs="Times New Roman"/>
          <w:color w:val="000000"/>
          <w:sz w:val="23"/>
          <w:szCs w:val="24"/>
        </w:rPr>
      </w:pPr>
    </w:p>
    <w:p>
      <w:pPr>
        <w:pageBreakBefore w:val="0"/>
        <w:widowControl w:val="0"/>
        <w:kinsoku/>
        <w:wordWrap/>
        <w:overflowPunct/>
        <w:topLinePunct w:val="0"/>
        <w:autoSpaceDE/>
        <w:autoSpaceDN/>
        <w:bidi w:val="0"/>
        <w:adjustRightInd/>
        <w:snapToGrid/>
        <w:spacing w:line="440" w:lineRule="exact"/>
        <w:ind w:firstLine="460" w:firstLineChars="200"/>
        <w:textAlignment w:val="auto"/>
        <w:rPr>
          <w:del w:id="781" w:author="羊凌玉" w:date="2023-07-31T23:38:53Z"/>
          <w:rFonts w:hint="default" w:ascii="Times New Roman" w:hAnsi="Times New Roman" w:eastAsia="楷体" w:cs="Times New Roman"/>
          <w:bCs/>
          <w:sz w:val="24"/>
          <w:szCs w:val="24"/>
          <w:lang w:val="en-US" w:eastAsia="zh-CN"/>
        </w:rPr>
      </w:pPr>
      <w:r>
        <w:rPr>
          <w:rFonts w:hint="default" w:ascii="Times New Roman" w:hAnsi="Times New Roman" w:eastAsia="宋体" w:cs="Times New Roman"/>
          <w:color w:val="000000"/>
          <w:sz w:val="23"/>
          <w:szCs w:val="24"/>
        </w:rPr>
        <w:t>当前国内外研究普遍认为，实现深度脱碳目标将在一定程度上影响</w:t>
      </w:r>
      <w:r>
        <w:rPr>
          <w:rFonts w:hint="default" w:ascii="Times New Roman" w:hAnsi="Times New Roman" w:eastAsia="Times New Roman" w:cs="Times New Roman"/>
          <w:b/>
          <w:bCs/>
          <w:color w:val="000000"/>
          <w:sz w:val="23"/>
          <w:szCs w:val="24"/>
          <w:rPrChange w:id="782" w:author="羊凌玉" w:date="2023-07-31T23:33:02Z">
            <w:rPr>
              <w:rFonts w:hint="default" w:ascii="Times New Roman" w:hAnsi="Times New Roman" w:eastAsia="Times New Roman" w:cs="Times New Roman"/>
              <w:color w:val="000000"/>
              <w:sz w:val="23"/>
              <w:szCs w:val="24"/>
            </w:rPr>
          </w:rPrChange>
        </w:rPr>
        <w:t>GDP</w:t>
      </w:r>
      <w:r>
        <w:rPr>
          <w:rFonts w:hint="default" w:ascii="Times New Roman" w:hAnsi="Times New Roman" w:eastAsia="宋体" w:cs="Times New Roman"/>
          <w:color w:val="000000"/>
          <w:sz w:val="23"/>
          <w:szCs w:val="24"/>
        </w:rPr>
        <w:t>的增长。例如，</w:t>
      </w:r>
      <w:r>
        <w:rPr>
          <w:rFonts w:hint="default" w:ascii="Times New Roman" w:hAnsi="Times New Roman" w:eastAsia="Times New Roman" w:cs="Times New Roman"/>
          <w:color w:val="000000"/>
          <w:sz w:val="23"/>
          <w:szCs w:val="24"/>
        </w:rPr>
        <w:t>Muratori</w:t>
      </w:r>
      <w:r>
        <w:rPr>
          <w:rFonts w:hint="default" w:ascii="Times New Roman" w:hAnsi="Times New Roman" w:eastAsia="宋体" w:cs="Times New Roman"/>
          <w:color w:val="000000"/>
          <w:sz w:val="23"/>
          <w:szCs w:val="24"/>
        </w:rPr>
        <w:t>等</w:t>
      </w:r>
      <w:r>
        <w:rPr>
          <w:rFonts w:hint="default" w:ascii="Times New Roman" w:hAnsi="Times New Roman" w:eastAsia="Times New Roman" w:cs="Times New Roman"/>
          <w:color w:val="000000"/>
          <w:sz w:val="16"/>
          <w:szCs w:val="24"/>
        </w:rPr>
        <w:t>[86]</w:t>
      </w:r>
      <w:r>
        <w:rPr>
          <w:rFonts w:hint="default" w:ascii="Times New Roman" w:hAnsi="Times New Roman" w:eastAsia="宋体" w:cs="Times New Roman"/>
          <w:color w:val="000000"/>
          <w:sz w:val="23"/>
          <w:szCs w:val="24"/>
        </w:rPr>
        <w:t>应用全球变化评估模型（</w:t>
      </w:r>
      <w:r>
        <w:rPr>
          <w:rFonts w:hint="default" w:ascii="Times New Roman" w:hAnsi="Times New Roman" w:eastAsia="Times New Roman" w:cs="Times New Roman"/>
          <w:color w:val="000000"/>
          <w:sz w:val="23"/>
          <w:szCs w:val="24"/>
        </w:rPr>
        <w:t>GCAM</w:t>
      </w:r>
      <w:r>
        <w:rPr>
          <w:rFonts w:hint="default" w:ascii="Times New Roman" w:hAnsi="Times New Roman" w:eastAsia="宋体" w:cs="Times New Roman"/>
          <w:color w:val="000000"/>
          <w:sz w:val="23"/>
          <w:szCs w:val="24"/>
        </w:rPr>
        <w:t>）探讨了</w:t>
      </w:r>
      <w:r>
        <w:rPr>
          <w:rFonts w:hint="default" w:ascii="Times New Roman" w:hAnsi="Times New Roman" w:eastAsia="Times New Roman" w:cs="Times New Roman"/>
          <w:color w:val="000000"/>
          <w:sz w:val="23"/>
          <w:szCs w:val="24"/>
        </w:rPr>
        <w:t>BECCS</w:t>
      </w:r>
      <w:r>
        <w:rPr>
          <w:rFonts w:hint="default" w:ascii="Times New Roman" w:hAnsi="Times New Roman" w:eastAsia="宋体" w:cs="Times New Roman"/>
          <w:color w:val="000000"/>
          <w:sz w:val="23"/>
          <w:szCs w:val="24"/>
        </w:rPr>
        <w:t>发展可能带来的全球和区域经济影响。研究发现，若不使用</w:t>
      </w:r>
      <w:r>
        <w:rPr>
          <w:rFonts w:hint="default" w:ascii="Times New Roman" w:hAnsi="Times New Roman" w:eastAsia="Times New Roman" w:cs="Times New Roman"/>
          <w:color w:val="000000"/>
          <w:sz w:val="23"/>
          <w:szCs w:val="24"/>
        </w:rPr>
        <w:t>CCS</w:t>
      </w:r>
      <w:r>
        <w:rPr>
          <w:rFonts w:hint="default" w:ascii="Times New Roman" w:hAnsi="Times New Roman" w:eastAsia="宋体" w:cs="Times New Roman"/>
          <w:color w:val="000000"/>
          <w:sz w:val="23"/>
          <w:szCs w:val="24"/>
        </w:rPr>
        <w:t>技术，化石燃料出口地区的经济将受到负面影响；若使用</w:t>
      </w:r>
      <w:r>
        <w:rPr>
          <w:rFonts w:hint="default" w:ascii="Times New Roman" w:hAnsi="Times New Roman" w:eastAsia="Times New Roman" w:cs="Times New Roman"/>
          <w:color w:val="000000"/>
          <w:sz w:val="23"/>
          <w:szCs w:val="24"/>
        </w:rPr>
        <w:t>CCS</w:t>
      </w:r>
      <w:r>
        <w:rPr>
          <w:rFonts w:hint="default" w:ascii="Times New Roman" w:hAnsi="Times New Roman" w:eastAsia="宋体" w:cs="Times New Roman"/>
          <w:color w:val="000000"/>
          <w:sz w:val="23"/>
          <w:szCs w:val="24"/>
        </w:rPr>
        <w:t>（尤其是</w:t>
      </w:r>
      <w:r>
        <w:rPr>
          <w:rFonts w:hint="default" w:ascii="Times New Roman" w:hAnsi="Times New Roman" w:eastAsia="Times New Roman" w:cs="Times New Roman"/>
          <w:color w:val="000000"/>
          <w:sz w:val="23"/>
          <w:szCs w:val="24"/>
        </w:rPr>
        <w:t>BECCS</w:t>
      </w:r>
      <w:r>
        <w:rPr>
          <w:rFonts w:hint="default" w:ascii="Times New Roman" w:hAnsi="Times New Roman" w:eastAsia="宋体" w:cs="Times New Roman"/>
          <w:color w:val="000000"/>
          <w:sz w:val="23"/>
          <w:szCs w:val="24"/>
        </w:rPr>
        <w:t>），便可以继续保留一定量的出口量，从而缓解大幅度减排带来的经济损害。</w:t>
      </w:r>
      <w:r>
        <w:rPr>
          <w:rFonts w:hint="default" w:ascii="Times New Roman" w:hAnsi="Times New Roman" w:eastAsia="Times New Roman" w:cs="Times New Roman"/>
          <w:color w:val="000000"/>
          <w:sz w:val="23"/>
          <w:szCs w:val="24"/>
        </w:rPr>
        <w:t>Fajardy</w:t>
      </w:r>
      <w:r>
        <w:rPr>
          <w:rFonts w:hint="default" w:ascii="Times New Roman" w:hAnsi="Times New Roman" w:eastAsia="宋体" w:cs="Times New Roman"/>
          <w:color w:val="000000"/>
          <w:sz w:val="23"/>
          <w:szCs w:val="24"/>
        </w:rPr>
        <w:t>等</w:t>
      </w:r>
      <w:r>
        <w:rPr>
          <w:rFonts w:hint="default" w:ascii="Times New Roman" w:hAnsi="Times New Roman" w:eastAsia="Times New Roman" w:cs="Times New Roman"/>
          <w:color w:val="000000"/>
          <w:sz w:val="16"/>
          <w:szCs w:val="24"/>
        </w:rPr>
        <w:t>[87]</w:t>
      </w:r>
      <w:r>
        <w:rPr>
          <w:rFonts w:hint="default" w:ascii="Times New Roman" w:hAnsi="Times New Roman" w:eastAsia="宋体" w:cs="Times New Roman"/>
          <w:color w:val="000000"/>
          <w:sz w:val="23"/>
          <w:szCs w:val="24"/>
        </w:rPr>
        <w:t>基于全球一般均衡模型</w:t>
      </w:r>
      <w:r>
        <w:rPr>
          <w:rFonts w:hint="default" w:ascii="Times New Roman" w:hAnsi="Times New Roman" w:eastAsia="Times New Roman" w:cs="Times New Roman"/>
          <w:color w:val="000000"/>
          <w:sz w:val="23"/>
          <w:szCs w:val="24"/>
        </w:rPr>
        <w:t>EPPA</w:t>
      </w:r>
      <w:r>
        <w:rPr>
          <w:rFonts w:hint="default" w:ascii="Times New Roman" w:hAnsi="Times New Roman" w:eastAsia="宋体" w:cs="Times New Roman"/>
          <w:color w:val="000000"/>
          <w:sz w:val="23"/>
          <w:szCs w:val="24"/>
        </w:rPr>
        <w:t>的模拟发现，</w:t>
      </w:r>
      <w:r>
        <w:rPr>
          <w:rFonts w:hint="default" w:ascii="Times New Roman" w:hAnsi="Times New Roman" w:eastAsia="Times New Roman" w:cs="Times New Roman"/>
          <w:color w:val="000000"/>
          <w:sz w:val="23"/>
          <w:szCs w:val="24"/>
        </w:rPr>
        <w:t>BECCS</w:t>
      </w:r>
      <w:r>
        <w:rPr>
          <w:rFonts w:hint="default" w:ascii="Times New Roman" w:hAnsi="Times New Roman" w:eastAsia="宋体" w:cs="Times New Roman"/>
          <w:color w:val="000000"/>
          <w:sz w:val="23"/>
          <w:szCs w:val="24"/>
        </w:rPr>
        <w:t>技术将在碳价为</w:t>
      </w:r>
      <w:r>
        <w:rPr>
          <w:rFonts w:hint="default" w:ascii="Times New Roman" w:hAnsi="Times New Roman" w:eastAsia="Times New Roman" w:cs="Times New Roman"/>
          <w:color w:val="000000"/>
          <w:sz w:val="23"/>
          <w:szCs w:val="24"/>
        </w:rPr>
        <w:t>240</w:t>
      </w:r>
      <w:r>
        <w:rPr>
          <w:rFonts w:hint="default" w:ascii="Times New Roman" w:hAnsi="Times New Roman" w:eastAsia="宋体" w:cs="Times New Roman"/>
          <w:color w:val="000000"/>
          <w:sz w:val="23"/>
          <w:szCs w:val="24"/>
        </w:rPr>
        <w:t>美元</w:t>
      </w:r>
      <w:r>
        <w:rPr>
          <w:rFonts w:hint="default" w:ascii="Times New Roman" w:hAnsi="Times New Roman" w:eastAsia="Times New Roman" w:cs="Times New Roman"/>
          <w:color w:val="000000"/>
          <w:sz w:val="23"/>
          <w:szCs w:val="24"/>
        </w:rPr>
        <w:t>/</w:t>
      </w:r>
      <w:r>
        <w:rPr>
          <w:rFonts w:hint="default" w:ascii="Times New Roman" w:hAnsi="Times New Roman" w:eastAsia="宋体" w:cs="Times New Roman"/>
          <w:color w:val="000000"/>
          <w:sz w:val="23"/>
          <w:szCs w:val="24"/>
        </w:rPr>
        <w:t>吨左右时进入到市场中，其部署将使得达成减排目标的全球经济成本和碳价格大大降低。该研究同时指出，尽管</w:t>
      </w:r>
      <w:r>
        <w:rPr>
          <w:rFonts w:hint="default" w:ascii="Times New Roman" w:hAnsi="Times New Roman" w:eastAsia="Times New Roman" w:cs="Times New Roman"/>
          <w:color w:val="000000"/>
          <w:sz w:val="23"/>
          <w:szCs w:val="24"/>
        </w:rPr>
        <w:t>BECCS</w:t>
      </w:r>
      <w:r>
        <w:rPr>
          <w:rFonts w:hint="default" w:ascii="Times New Roman" w:hAnsi="Times New Roman" w:eastAsia="宋体" w:cs="Times New Roman"/>
          <w:color w:val="000000"/>
          <w:sz w:val="23"/>
          <w:szCs w:val="24"/>
        </w:rPr>
        <w:t>部署将带来较大范围的土地利用变化，但对商品价格的影响较小，全球商品价格指数的平均增幅小于</w:t>
      </w:r>
      <w:r>
        <w:rPr>
          <w:rFonts w:hint="default" w:ascii="Times New Roman" w:hAnsi="Times New Roman" w:eastAsia="Times New Roman" w:cs="Times New Roman"/>
          <w:color w:val="000000"/>
          <w:sz w:val="23"/>
          <w:szCs w:val="24"/>
        </w:rPr>
        <w:t>5%</w:t>
      </w:r>
      <w:r>
        <w:rPr>
          <w:rFonts w:hint="default" w:ascii="Times New Roman" w:hAnsi="Times New Roman" w:eastAsia="宋体" w:cs="Times New Roman"/>
          <w:color w:val="000000"/>
          <w:sz w:val="23"/>
          <w:szCs w:val="24"/>
        </w:rPr>
        <w:t>。</w:t>
      </w:r>
    </w:p>
    <w:p>
      <w:pPr>
        <w:numPr>
          <w:ilvl w:val="-1"/>
          <w:numId w:val="0"/>
        </w:numPr>
        <w:spacing w:line="440" w:lineRule="exact"/>
        <w:ind w:firstLine="480" w:firstLineChars="200"/>
        <w:rPr>
          <w:rFonts w:hint="default" w:ascii="Times New Roman" w:hAnsi="Times New Roman" w:eastAsia="楷体" w:cs="Times New Roman"/>
          <w:bCs/>
          <w:sz w:val="24"/>
          <w:szCs w:val="24"/>
          <w:lang w:val="en-US" w:eastAsia="zh-CN"/>
        </w:rPr>
        <w:pPrChange w:id="783" w:author="羊凌玉" w:date="2023-07-31T23:38:53Z">
          <w:pPr>
            <w:numPr>
              <w:ilvl w:val="0"/>
              <w:numId w:val="0"/>
            </w:numPr>
            <w:ind w:firstLine="480"/>
          </w:pPr>
        </w:pPrChange>
      </w:pPr>
    </w:p>
    <w:p>
      <w:pPr>
        <w:pageBreakBefore w:val="0"/>
        <w:widowControl w:val="0"/>
        <w:numPr>
          <w:ilvl w:val="0"/>
          <w:numId w:val="0"/>
        </w:numPr>
        <w:kinsoku/>
        <w:wordWrap/>
        <w:overflowPunct/>
        <w:topLinePunct w:val="0"/>
        <w:autoSpaceDE/>
        <w:autoSpaceDN/>
        <w:bidi w:val="0"/>
        <w:adjustRightInd/>
        <w:snapToGrid/>
        <w:spacing w:line="440" w:lineRule="exact"/>
        <w:ind w:firstLine="480"/>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宋体" w:cs="Times New Roman"/>
          <w:color w:val="000000"/>
          <w:sz w:val="23"/>
          <w:szCs w:val="24"/>
        </w:rPr>
        <w:t>当前对于中国深度脱碳目标下</w:t>
      </w:r>
      <w:r>
        <w:rPr>
          <w:rFonts w:hint="default" w:ascii="Times New Roman" w:hAnsi="Times New Roman" w:eastAsia="Times New Roman" w:cs="Times New Roman"/>
          <w:color w:val="000000"/>
          <w:sz w:val="23"/>
          <w:szCs w:val="24"/>
        </w:rPr>
        <w:t>BECCS</w:t>
      </w:r>
      <w:r>
        <w:rPr>
          <w:rFonts w:hint="default" w:ascii="Times New Roman" w:hAnsi="Times New Roman" w:eastAsia="宋体" w:cs="Times New Roman"/>
          <w:color w:val="000000"/>
          <w:sz w:val="23"/>
          <w:szCs w:val="24"/>
        </w:rPr>
        <w:t>技术发展的潜在经济影响的研究还较少，但已有研究开始关注</w:t>
      </w:r>
      <w:r>
        <w:rPr>
          <w:rFonts w:hint="default" w:ascii="Times New Roman" w:hAnsi="Times New Roman" w:eastAsia="Times New Roman" w:cs="Times New Roman"/>
          <w:color w:val="000000"/>
          <w:sz w:val="23"/>
          <w:szCs w:val="24"/>
        </w:rPr>
        <w:t>BECCS</w:t>
      </w:r>
      <w:r>
        <w:rPr>
          <w:rFonts w:hint="default" w:ascii="Times New Roman" w:hAnsi="Times New Roman" w:eastAsia="宋体" w:cs="Times New Roman"/>
          <w:color w:val="000000"/>
          <w:sz w:val="23"/>
          <w:szCs w:val="24"/>
        </w:rPr>
        <w:t>应用对</w:t>
      </w:r>
      <w:r>
        <w:rPr>
          <w:rFonts w:hint="default" w:ascii="Times New Roman" w:hAnsi="Times New Roman" w:eastAsia="Times New Roman" w:cs="Times New Roman"/>
          <w:b/>
          <w:bCs/>
          <w:color w:val="000000"/>
          <w:sz w:val="23"/>
          <w:szCs w:val="24"/>
          <w:rPrChange w:id="784" w:author="羊凌玉" w:date="2023-07-31T23:38:56Z">
            <w:rPr>
              <w:rFonts w:hint="default" w:ascii="Times New Roman" w:hAnsi="Times New Roman" w:eastAsia="Times New Roman" w:cs="Times New Roman"/>
              <w:color w:val="000000"/>
              <w:sz w:val="23"/>
              <w:szCs w:val="24"/>
            </w:rPr>
          </w:rPrChange>
        </w:rPr>
        <w:t>GDP</w:t>
      </w:r>
      <w:r>
        <w:rPr>
          <w:rFonts w:hint="default" w:ascii="Times New Roman" w:hAnsi="Times New Roman" w:eastAsia="宋体" w:cs="Times New Roman"/>
          <w:color w:val="000000"/>
          <w:sz w:val="23"/>
          <w:szCs w:val="24"/>
        </w:rPr>
        <w:t>的影响。一般来讲，碳减排目标的实现将对经济增长带来一定损害。虽然碳减排可能对</w:t>
      </w:r>
      <w:r>
        <w:rPr>
          <w:rFonts w:hint="default" w:ascii="Times New Roman" w:hAnsi="Times New Roman" w:eastAsia="Times New Roman" w:cs="Times New Roman"/>
          <w:color w:val="000000"/>
          <w:sz w:val="23"/>
          <w:szCs w:val="24"/>
        </w:rPr>
        <w:t>GDP</w:t>
      </w:r>
      <w:r>
        <w:rPr>
          <w:rFonts w:hint="default" w:ascii="Times New Roman" w:hAnsi="Times New Roman" w:eastAsia="宋体" w:cs="Times New Roman"/>
          <w:color w:val="000000"/>
          <w:sz w:val="23"/>
          <w:szCs w:val="24"/>
        </w:rPr>
        <w:t>增长产生一定程度的负面影响，但碳中和目标的实现将有助于提高中国经济发展的质量</w:t>
      </w:r>
      <w:r>
        <w:rPr>
          <w:rFonts w:hint="default" w:ascii="Times New Roman" w:hAnsi="Times New Roman" w:cs="Times New Roman"/>
          <w:color w:val="000000"/>
          <w:sz w:val="23"/>
          <w:szCs w:val="24"/>
          <w:lang w:val="en-US" w:eastAsia="zh-CN"/>
        </w:rPr>
        <w:t>.</w:t>
      </w:r>
      <w:r>
        <w:rPr>
          <w:rFonts w:hint="default" w:ascii="Times New Roman" w:hAnsi="Times New Roman" w:eastAsia="宋体" w:cs="Times New Roman"/>
          <w:color w:val="000000"/>
          <w:sz w:val="23"/>
          <w:szCs w:val="24"/>
        </w:rPr>
        <w:t>。同时有研究指出，</w:t>
      </w:r>
      <w:r>
        <w:rPr>
          <w:rFonts w:hint="default" w:ascii="Times New Roman" w:hAnsi="Times New Roman" w:eastAsia="Times New Roman" w:cs="Times New Roman"/>
          <w:color w:val="000000"/>
          <w:sz w:val="23"/>
          <w:szCs w:val="24"/>
        </w:rPr>
        <w:t>BECCS</w:t>
      </w:r>
      <w:r>
        <w:rPr>
          <w:rFonts w:hint="default" w:ascii="Times New Roman" w:hAnsi="Times New Roman" w:eastAsia="宋体" w:cs="Times New Roman"/>
          <w:color w:val="000000"/>
          <w:sz w:val="23"/>
          <w:szCs w:val="24"/>
        </w:rPr>
        <w:t>技术的应用将可能缓解深度脱碳给中国经济带来的损害。</w:t>
      </w:r>
    </w:p>
    <w:p>
      <w:pPr>
        <w:numPr>
          <w:ilvl w:val="0"/>
          <w:numId w:val="0"/>
        </w:num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bCs/>
          <w:sz w:val="24"/>
          <w:szCs w:val="24"/>
        </w:rPr>
        <w:t>一方面，通过提升碳排放空间、缓解减排压力，CCS技术能够降低碳减排的经济代价。</w:t>
      </w:r>
      <w:r>
        <w:rPr>
          <w:rFonts w:hint="default" w:ascii="Times New Roman" w:hAnsi="Times New Roman" w:eastAsia="楷体" w:cs="Times New Roman"/>
          <w:color w:val="0000FF"/>
          <w:sz w:val="24"/>
          <w:szCs w:val="24"/>
        </w:rPr>
        <w:t>Weng等（2021）</w:t>
      </w:r>
      <w:r>
        <w:rPr>
          <w:rFonts w:hint="default" w:ascii="Times New Roman" w:hAnsi="Times New Roman" w:eastAsia="楷体" w:cs="Times New Roman"/>
          <w:sz w:val="24"/>
          <w:szCs w:val="24"/>
        </w:rPr>
        <w:t>基于CGE模型，发现到2060年BECCS和森林碳汇将GDP损失由6.4%降低至4.8%。</w:t>
      </w:r>
      <w:r>
        <w:rPr>
          <w:rFonts w:hint="default" w:ascii="Times New Roman" w:hAnsi="Times New Roman" w:eastAsia="楷体" w:cs="Times New Roman"/>
          <w:color w:val="0000FF"/>
          <w:sz w:val="24"/>
          <w:szCs w:val="24"/>
        </w:rPr>
        <w:t>Huang等（2020）</w:t>
      </w:r>
      <w:r>
        <w:rPr>
          <w:rFonts w:hint="default" w:ascii="Times New Roman" w:hAnsi="Times New Roman" w:eastAsia="楷体" w:cs="Times New Roman"/>
          <w:sz w:val="24"/>
          <w:szCs w:val="24"/>
        </w:rPr>
        <w:t>基于中国-全球能源CGE模型，发现在温升1.5℃目标下，BECCS使2050年碳价降低61%，GDP损失降低3%。</w:t>
      </w:r>
    </w:p>
    <w:p>
      <w:pPr>
        <w:numPr>
          <w:ilvl w:val="0"/>
          <w:numId w:val="0"/>
        </w:num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CCS技术通过提升排放空间缓解减排压力，有效降低整体减排成本。Weng et al.（2021）通过构建中国CGE模型，研究发现到2060年BECCS和森林碳汇可将GDP损失由6.4%降低至4.8%。Huang et al.（2020）基于中国-全球能源CGE模型，研究发现在温升1.5℃目标下，BECCS可使2050年碳价降低61%，GDP损失下降3%。Li et al.（2017）采用CGE模型发现CCS情景下2050年GDP仅比基准情景下降了0.33%，但2050年化石能源行业的产出下降了7.28%-8.91%。Fuhrman et al.（2021）研究发现只依靠BECCS和造林负排放，2060年边际减排成本超过800美元，而进一步加入DACCS后中国可以在2060年以每吨二氧化碳200-400美元的边际成本实现二氧化碳净零碳排放。</w:t>
      </w:r>
    </w:p>
    <w:p>
      <w:pPr>
        <w:numPr>
          <w:ilvl w:val="0"/>
          <w:numId w:val="0"/>
        </w:numPr>
        <w:ind w:firstLine="480" w:firstLineChars="200"/>
        <w:rPr>
          <w:ins w:id="785" w:author="羊凌玉" w:date="2023-07-31T23:39:01Z"/>
          <w:rFonts w:hint="default" w:ascii="Times New Roman" w:hAnsi="Times New Roman" w:eastAsia="楷体" w:cs="Times New Roman"/>
          <w:sz w:val="24"/>
          <w:szCs w:val="24"/>
          <w:lang w:val="en-US" w:eastAsia="zh-CN"/>
        </w:rPr>
      </w:pPr>
    </w:p>
    <w:p>
      <w:pPr>
        <w:numPr>
          <w:ilvl w:val="0"/>
          <w:numId w:val="0"/>
        </w:numPr>
        <w:ind w:firstLine="480" w:firstLineChars="200"/>
        <w:rPr>
          <w:rFonts w:hint="default" w:ascii="Times New Roman" w:hAnsi="Times New Roman" w:eastAsia="楷体" w:cs="Times New Roman"/>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可能综述的点：目前关注的指标集中在GDP、物价、贸易，但对就业等社会影响指标较少讨论，同时也较少对影响机理进行深入剖析；其次，少有对部门传导链条进行揭示的，我们对中国全行业链条不同类型部门的影响及其机理进行分类和量化分析，并且讨论了不同发展情景下产业部门的变动趋势和结构；现有研究是否考虑了CCS基础设施建设投资对于整体经济的正面影响；</w:t>
      </w:r>
      <w:r>
        <w:rPr>
          <w:rFonts w:hint="default" w:ascii="Times New Roman" w:hAnsi="Times New Roman" w:eastAsia="宋体" w:cs="Times New Roman"/>
        </w:rPr>
        <w:commentReference w:id="15"/>
      </w:r>
    </w:p>
    <w:p>
      <w:pPr>
        <w:numPr>
          <w:ilvl w:val="0"/>
          <w:numId w:val="0"/>
        </w:numPr>
        <w:rPr>
          <w:rFonts w:hint="default" w:ascii="Times New Roman" w:hAnsi="Times New Roman" w:cs="Times New Roman" w:eastAsiaTheme="minorEastAsia"/>
          <w:sz w:val="24"/>
          <w:szCs w:val="28"/>
          <w:lang w:val="en-US" w:eastAsia="zh-CN"/>
        </w:rPr>
      </w:pPr>
    </w:p>
    <w:p>
      <w:pPr>
        <w:numPr>
          <w:ilvl w:val="0"/>
          <w:numId w:val="0"/>
        </w:numPr>
        <w:rPr>
          <w:rFonts w:hint="default" w:ascii="Times New Roman" w:hAnsi="Times New Roman" w:cs="Times New Roman" w:eastAsiaTheme="minorEastAsia"/>
          <w:sz w:val="24"/>
          <w:szCs w:val="28"/>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before="120" w:line="440" w:lineRule="exact"/>
        <w:textAlignment w:val="auto"/>
        <w:outlineLvl w:val="2"/>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CCS技术</w:t>
      </w:r>
      <w:del w:id="786" w:author="羊凌玉" w:date="2023-07-29T23:08:02Z">
        <w:r>
          <w:rPr>
            <w:rFonts w:hint="default" w:ascii="Times New Roman" w:hAnsi="Times New Roman" w:eastAsia="宋体" w:cs="Times New Roman"/>
            <w:b/>
            <w:bCs/>
            <w:sz w:val="24"/>
            <w:szCs w:val="28"/>
            <w:lang w:val="en-US" w:eastAsia="zh-CN"/>
          </w:rPr>
          <w:delText>对能源</w:delText>
        </w:r>
      </w:del>
      <w:del w:id="787" w:author="羊凌玉" w:date="2023-07-29T23:07:59Z">
        <w:r>
          <w:rPr>
            <w:rFonts w:hint="default" w:ascii="Times New Roman" w:hAnsi="Times New Roman" w:eastAsia="宋体" w:cs="Times New Roman"/>
            <w:b/>
            <w:bCs/>
            <w:sz w:val="24"/>
            <w:szCs w:val="28"/>
            <w:lang w:val="en-US" w:eastAsia="zh-CN"/>
          </w:rPr>
          <w:delText>安全</w:delText>
        </w:r>
      </w:del>
      <w:r>
        <w:rPr>
          <w:rFonts w:hint="default" w:ascii="Times New Roman" w:hAnsi="Times New Roman" w:eastAsia="宋体" w:cs="Times New Roman"/>
          <w:b/>
          <w:bCs/>
          <w:sz w:val="24"/>
          <w:szCs w:val="28"/>
          <w:lang w:val="en-US" w:eastAsia="zh-CN"/>
        </w:rPr>
        <w:t>的</w:t>
      </w:r>
      <w:ins w:id="788" w:author="羊凌玉" w:date="2023-07-29T23:08:05Z">
        <w:r>
          <w:rPr>
            <w:rFonts w:hint="eastAsia" w:cs="Times New Roman"/>
            <w:b/>
            <w:bCs/>
            <w:sz w:val="24"/>
            <w:szCs w:val="28"/>
            <w:lang w:val="en-US" w:eastAsia="zh-CN"/>
          </w:rPr>
          <w:t>能源</w:t>
        </w:r>
      </w:ins>
      <w:r>
        <w:rPr>
          <w:rFonts w:hint="default" w:ascii="Times New Roman" w:hAnsi="Times New Roman" w:eastAsia="宋体" w:cs="Times New Roman"/>
          <w:b/>
          <w:bCs/>
          <w:sz w:val="24"/>
          <w:szCs w:val="28"/>
          <w:lang w:val="en-US" w:eastAsia="zh-CN"/>
        </w:rPr>
        <w:t>影响</w:t>
      </w:r>
      <w:del w:id="789" w:author="羊凌玉" w:date="2023-07-29T23:08:06Z">
        <w:r>
          <w:rPr>
            <w:rFonts w:hint="default" w:ascii="Times New Roman" w:hAnsi="Times New Roman" w:eastAsia="宋体" w:cs="Times New Roman"/>
            <w:b/>
            <w:bCs/>
            <w:sz w:val="24"/>
            <w:szCs w:val="28"/>
            <w:lang w:val="en-US" w:eastAsia="zh-CN"/>
          </w:rPr>
          <w:delText>评估</w:delText>
        </w:r>
      </w:del>
      <w:ins w:id="790" w:author="羊凌玉" w:date="2023-07-29T23:08:07Z">
        <w:r>
          <w:rPr>
            <w:rFonts w:hint="eastAsia" w:cs="Times New Roman"/>
            <w:b/>
            <w:bCs/>
            <w:sz w:val="24"/>
            <w:szCs w:val="28"/>
            <w:lang w:val="en-US" w:eastAsia="zh-CN"/>
          </w:rPr>
          <w:t>分析</w:t>
        </w:r>
      </w:ins>
    </w:p>
    <w:p>
      <w:pPr>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8"/>
          <w:lang w:val="en-US" w:eastAsia="zh-CN"/>
        </w:rPr>
      </w:pPr>
      <w:r>
        <w:rPr>
          <w:rFonts w:hint="default" w:ascii="Times New Roman" w:hAnsi="Times New Roman" w:eastAsia="宋体" w:cs="Times New Roman"/>
          <w:sz w:val="24"/>
          <w:szCs w:val="28"/>
          <w:lang w:val="en-US" w:eastAsia="zh-CN"/>
        </w:rPr>
        <w:t>CCS技术的采用是否可以有效延缓煤电退出</w:t>
      </w:r>
      <w:ins w:id="791" w:author="羊凌玉" w:date="2023-07-31T23:39:37Z">
        <w:r>
          <w:rPr>
            <w:rFonts w:hint="eastAsia" w:cs="Times New Roman"/>
            <w:sz w:val="24"/>
            <w:szCs w:val="28"/>
            <w:lang w:val="en-US" w:eastAsia="zh-CN"/>
          </w:rPr>
          <w:t>、</w:t>
        </w:r>
      </w:ins>
      <w:del w:id="792" w:author="羊凌玉" w:date="2023-07-31T23:39:37Z">
        <w:r>
          <w:rPr>
            <w:rFonts w:hint="default" w:ascii="Times New Roman" w:hAnsi="Times New Roman" w:eastAsia="宋体" w:cs="Times New Roman"/>
            <w:sz w:val="24"/>
            <w:szCs w:val="28"/>
            <w:lang w:val="en-US" w:eastAsia="zh-CN"/>
          </w:rPr>
          <w:delText>；</w:delText>
        </w:r>
      </w:del>
      <w:r>
        <w:rPr>
          <w:rFonts w:hint="default" w:ascii="Times New Roman" w:hAnsi="Times New Roman" w:eastAsia="宋体" w:cs="Times New Roman"/>
          <w:sz w:val="24"/>
          <w:szCs w:val="28"/>
          <w:lang w:val="en-US" w:eastAsia="zh-CN"/>
        </w:rPr>
        <w:t>对于煤电在电力系统中扮演角色和定位的影响，以及对于整体能源结构的影响；有关能源安全的研究</w:t>
      </w:r>
      <w:r>
        <w:commentReference w:id="16"/>
      </w:r>
    </w:p>
    <w:p>
      <w:pPr>
        <w:pageBreakBefore w:val="0"/>
        <w:widowControl w:val="0"/>
        <w:numPr>
          <w:ilvl w:val="0"/>
          <w:numId w:val="0"/>
        </w:numPr>
        <w:kinsoku/>
        <w:wordWrap/>
        <w:overflowPunct/>
        <w:topLinePunct w:val="0"/>
        <w:autoSpaceDE/>
        <w:autoSpaceDN/>
        <w:bidi w:val="0"/>
        <w:adjustRightInd/>
        <w:snapToGrid/>
        <w:spacing w:before="120" w:line="440" w:lineRule="exact"/>
        <w:textAlignment w:val="auto"/>
        <w:rPr>
          <w:rFonts w:hint="default" w:ascii="Times New Roman" w:hAnsi="Times New Roman" w:eastAsia="宋体" w:cs="Times New Roman"/>
          <w:sz w:val="24"/>
          <w:szCs w:val="28"/>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before="120" w:line="440" w:lineRule="exact"/>
        <w:textAlignment w:val="auto"/>
        <w:outlineLvl w:val="2"/>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CCS技术的</w:t>
      </w:r>
      <w:ins w:id="793" w:author="羊凌玉" w:date="2023-07-29T23:23:28Z">
        <w:r>
          <w:rPr>
            <w:rFonts w:hint="eastAsia" w:cs="Times New Roman"/>
            <w:b/>
            <w:bCs/>
            <w:sz w:val="24"/>
            <w:szCs w:val="28"/>
            <w:lang w:val="en-US" w:eastAsia="zh-CN"/>
          </w:rPr>
          <w:t>资源</w:t>
        </w:r>
      </w:ins>
      <w:ins w:id="794" w:author="羊凌玉" w:date="2023-07-29T23:23:29Z">
        <w:r>
          <w:rPr>
            <w:rFonts w:hint="eastAsia" w:cs="Times New Roman"/>
            <w:b/>
            <w:bCs/>
            <w:sz w:val="24"/>
            <w:szCs w:val="28"/>
            <w:lang w:val="en-US" w:eastAsia="zh-CN"/>
          </w:rPr>
          <w:t>消耗、</w:t>
        </w:r>
      </w:ins>
      <w:r>
        <w:rPr>
          <w:rFonts w:hint="default" w:ascii="Times New Roman" w:hAnsi="Times New Roman" w:eastAsia="宋体" w:cs="Times New Roman"/>
          <w:b/>
          <w:bCs/>
          <w:sz w:val="24"/>
          <w:szCs w:val="28"/>
          <w:lang w:val="en-US" w:eastAsia="zh-CN"/>
        </w:rPr>
        <w:t>环境影响</w:t>
      </w:r>
      <w:ins w:id="795" w:author="羊凌玉" w:date="2023-07-29T23:08:09Z">
        <w:r>
          <w:rPr>
            <w:rFonts w:hint="eastAsia" w:cs="Times New Roman"/>
            <w:b/>
            <w:bCs/>
            <w:sz w:val="24"/>
            <w:szCs w:val="28"/>
            <w:lang w:val="en-US" w:eastAsia="zh-CN"/>
          </w:rPr>
          <w:t>分析</w:t>
        </w:r>
      </w:ins>
      <w:r>
        <w:commentReference w:id="17"/>
      </w:r>
      <w:del w:id="796" w:author="羊凌玉" w:date="2023-07-29T23:08:08Z">
        <w:r>
          <w:rPr>
            <w:rFonts w:hint="default" w:ascii="Times New Roman" w:hAnsi="Times New Roman" w:eastAsia="宋体" w:cs="Times New Roman"/>
            <w:b/>
            <w:bCs/>
            <w:sz w:val="24"/>
            <w:szCs w:val="28"/>
            <w:lang w:val="en-US" w:eastAsia="zh-CN"/>
          </w:rPr>
          <w:delText>评估</w:delText>
        </w:r>
      </w:del>
    </w:p>
    <w:p>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bCs/>
          <w:sz w:val="24"/>
          <w:szCs w:val="24"/>
        </w:rPr>
      </w:pPr>
      <w:r>
        <w:rPr>
          <w:rFonts w:hint="default" w:ascii="Times New Roman" w:hAnsi="Times New Roman" w:eastAsia="宋体" w:cs="Times New Roman"/>
          <w:sz w:val="24"/>
          <w:szCs w:val="28"/>
          <w:lang w:val="en-US" w:eastAsia="zh-CN"/>
        </w:rPr>
        <w:t>从国内外研究来看，当前学界对CCS发展的潜在环境影响的讨论主要集中于是否可以有效减排（反弹效应）、资源损耗（采用更多电力热力水等投入）、大气污染</w:t>
      </w:r>
      <w:del w:id="797" w:author="羊凌玉" w:date="2023-07-31T23:40:30Z">
        <w:r>
          <w:rPr>
            <w:rFonts w:hint="default" w:ascii="Times New Roman" w:hAnsi="Times New Roman" w:eastAsia="宋体" w:cs="Times New Roman"/>
            <w:sz w:val="24"/>
            <w:szCs w:val="28"/>
            <w:lang w:val="en-US" w:eastAsia="zh-CN"/>
          </w:rPr>
          <w:delText>、</w:delText>
        </w:r>
      </w:del>
      <w:del w:id="798" w:author="羊凌玉" w:date="2023-07-31T23:40:30Z">
        <w:r>
          <w:rPr>
            <w:rFonts w:hint="default" w:ascii="Times New Roman" w:hAnsi="Times New Roman" w:eastAsia="宋体" w:cs="Times New Roman"/>
            <w:strike/>
            <w:sz w:val="24"/>
            <w:szCs w:val="28"/>
            <w:lang w:val="en-US" w:eastAsia="zh-CN"/>
            <w:rPrChange w:id="799" w:author="羊凌玉" w:date="2023-07-29T23:15:08Z">
              <w:rPr>
                <w:rFonts w:hint="default" w:ascii="Times New Roman" w:hAnsi="Times New Roman" w:eastAsia="宋体" w:cs="Times New Roman"/>
                <w:sz w:val="24"/>
                <w:szCs w:val="28"/>
                <w:lang w:val="en-US" w:eastAsia="zh-CN"/>
              </w:rPr>
            </w:rPrChange>
          </w:rPr>
          <w:delText>生物多样性（土地竞争）</w:delText>
        </w:r>
      </w:del>
      <w:r>
        <w:rPr>
          <w:rFonts w:hint="default" w:ascii="Times New Roman" w:hAnsi="Times New Roman" w:eastAsia="宋体" w:cs="Times New Roman"/>
          <w:sz w:val="24"/>
          <w:szCs w:val="28"/>
          <w:lang w:val="en-US" w:eastAsia="zh-CN"/>
        </w:rPr>
        <w:t>等方面。</w:t>
      </w:r>
      <w:r>
        <w:rPr>
          <w:rFonts w:hint="default" w:ascii="Times New Roman" w:hAnsi="Times New Roman" w:eastAsia="宋体" w:cs="Times New Roman"/>
        </w:rPr>
        <w:commentReference w:id="18"/>
      </w:r>
    </w:p>
    <w:p>
      <w:pPr>
        <w:numPr>
          <w:ilvl w:val="0"/>
          <w:numId w:val="0"/>
        </w:num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现有研究在CCS技术的环境影响方面也存在一定分歧。Odeh和Cockerill（2008）发现，部署CCS减少火电碳排放是以增加NOx和NH3等污染物排放为代价的，导致水体富营养化和酸化程度加剧。Troy等（2016）比较了IGCC发电厂不同捕获技术对臭氧消耗的影响，发现富氧燃烧捕获系统的IGCC发电厂对臭氧消耗影响最大，其次是燃烧后和燃烧前捕获系统。</w:t>
      </w:r>
    </w:p>
    <w:p>
      <w:pPr>
        <w:numPr>
          <w:ilvl w:val="0"/>
          <w:numId w:val="0"/>
        </w:num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另一方面，CCS技术的部署降低了发电厂的发电效率，导致不同程度的能源损失，与成熟的可再生能源相比成本更高（Jung等，2022）</w:t>
      </w:r>
      <w:r>
        <w:rPr>
          <w:rFonts w:hint="default" w:ascii="Times New Roman" w:hAnsi="Times New Roman" w:eastAsia="楷体" w:cs="Times New Roman"/>
          <w:sz w:val="24"/>
          <w:szCs w:val="24"/>
          <w:lang w:eastAsia="zh-CN"/>
        </w:rPr>
        <w:t>。</w:t>
      </w:r>
      <w:r>
        <w:rPr>
          <w:rFonts w:hint="default" w:ascii="Times New Roman" w:hAnsi="Times New Roman" w:eastAsia="楷体" w:cs="Times New Roman"/>
          <w:sz w:val="24"/>
          <w:szCs w:val="24"/>
        </w:rPr>
        <w:t>Wang等（2022）基于生命周期研究法，发现尽管CCS使火电的CO2直接排放减少近90%，但增加了上游燃料开采、加工运输和基建等环节带来的间接碳排放，使减排效果降至47%-63%。</w:t>
      </w:r>
    </w:p>
    <w:p>
      <w:pPr>
        <w:numPr>
          <w:ilvl w:val="0"/>
          <w:numId w:val="0"/>
        </w:num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尽管CCS可以显著减少直接二氧化碳排放，但CCS的部署降低了发电厂的发电效率，并且不同技术会导致不同程度的能源损失，与成熟的可再生能源相比电力成本更高（Jung et al., 2022）。Wang et al.,（2022）回顾了过去十年应用CCS技术燃烧发电系统的生命周期评估研究，发现尽管CCS可以使燃烧发电系统直接二氧化碳排放减少近90%，但上游燃料开采、加工运输和基建等环节带来的间接温室气体的增加将起到抵消作用，从而使整体温室气体排放减少47%-63%。此外，也有研究比较了CCS过程中不同环节的能源和效率损失。在燃料类型方面，Sathre et al.（2011）测算得到褐煤的效率损失最大（14%），其次是无烟煤（11%）和天然气（8%）。在比较不同发电厂效率损失中，Budinis et al.（2018）研究发现，PC发电厂的能源损失最高（15%-28%），其次是NGCC（15-16%）和IGCC（4.9%-20%）。在吸附剂对于CCS系统的能耗影响中，Cormos（2017）和Hu and Zhai（2017）均发现尽管基于胺溶液的化学吸收方法更加成熟，但溶剂的生产和降解将增加CCS系统的能耗和经济成本，气固吸附具有更高的能效和更低的燃料消耗。</w:t>
      </w:r>
    </w:p>
    <w:p>
      <w:pPr>
        <w:numPr>
          <w:ilvl w:val="0"/>
          <w:numId w:val="0"/>
        </w:num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此外，还有部分研究对不同CCS技术带来的环境和健康影响差异进行了评估。Odeh and Cockerill(2008)研究了三种化石燃料发电厂应用CCS的环境影响，结果表明二氧化碳排放的减少是以增加NOx和NH3等其他排放为代价的，引入CCS虽然可以降低全球变暖可能，但是由于其他污染物浓度的增加，富营养化潜力和酸化潜力预计会增加；在三类发电厂中IGCC技术相较更清洁，污染排放相对更低。Liang et al.（2013）对应用CCS的四类燃煤发电技术的多项环境指标进行评估，</w:t>
      </w:r>
      <w:commentRangeStart w:id="19"/>
      <w:r>
        <w:rPr>
          <w:rFonts w:hint="default" w:ascii="Times New Roman" w:hAnsi="Times New Roman" w:eastAsia="楷体" w:cs="Times New Roman"/>
          <w:sz w:val="24"/>
          <w:szCs w:val="24"/>
        </w:rPr>
        <w:t>发现IGCC在GWP（全球变暖潜能值）、AP（酸化潜力）和HTP（人类健康潜力）</w:t>
      </w:r>
      <w:commentRangeEnd w:id="19"/>
      <w:r>
        <w:commentReference w:id="19"/>
      </w:r>
      <w:r>
        <w:rPr>
          <w:rFonts w:hint="default" w:ascii="Times New Roman" w:hAnsi="Times New Roman" w:eastAsia="楷体" w:cs="Times New Roman"/>
          <w:sz w:val="24"/>
          <w:szCs w:val="24"/>
        </w:rPr>
        <w:t>等指标中均有更好的表现，是一种更为清洁的燃煤发电技术。此外，Troy et al.（2016）进一步比较了IGCC发电厂不同捕获技术对臭氧消耗的影响，发现富氧燃烧捕获系统的IGCC发电厂对臭氧消耗影响最大（60.6%），其次是燃烧后（48.2%）和燃烧前捕获系统（45.9%）。</w:t>
      </w:r>
    </w:p>
    <w:p>
      <w:pPr>
        <w:spacing w:line="440" w:lineRule="exact"/>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尽管CCS可以显著减少直接二氧化碳排放，但CCS的部署降低了发电厂的发电效率，并且不同技术会导致不同程度的能源损失，与成熟的可再生能源相比成本更高（Jung等，2022）。Wang等（2022）回顾了过去十年应用CCS技术燃烧发电系统的生命周期评估研究，发现尽管CCS可以使燃烧发电系统直接二氧化碳排放减少近90%，但上游燃料开采、加工运输和基建等环节带来的间接温室气体的增加将起到抵消作用，最终整体温室气体排放减少47%-63%。CCS过程中不同环节存在能源和效率损失。在燃料类型方面，Sathre等（2011）测算得到褐煤的效率损失最大（14%），其次是无烟煤（11%）和天然气（8%）。在比较不同发电厂效率损失中，Budinis等（2018）研究发现，PC发电厂的能源损失最高（15%-28%），其次是NGCC（15-16%）和IGCC（4.9%-20%）。在吸附剂对于CCS系统的能耗影响中，Cormos和Cormos（2017）与Hu和Zhai（2017）均发现尽管基于胺溶液的化学吸收方法更加成熟，但溶剂的生产和降解将增加CCS系统的能耗和经济成本，气固吸附具有更高的能效和更低的燃料消耗。</w:t>
      </w:r>
    </w:p>
    <w:p>
      <w:pPr>
        <w:spacing w:line="440" w:lineRule="exact"/>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CCS技术的应用可能带来差异化的环境影响。Odeh和Cockerill（2008）研究了三种化石燃料发电厂应用CCS的环境影响，结果表明二氧化碳排放的减少是以增加NOx和NH3等其他排放为代价的，引入CCS虽然可以降低全球变暖可能，但是由于其他污染物浓度的增加，富营养化潜力和酸化潜力预计会增加；在三类发电厂中IGCC技术相较更清洁，污染排放相对更低。Liang等（2013）对应用CCS的四类燃煤发电技术的多项环境指标进行评估，发现IGCC在GWP（全球变暖潜能值）、AP（酸化潜力）和HTP（人类健康潜力）等指标中均有更好的表现，是一种更为清洁的燃煤发电技术。此外，Troy等（2016）进一步比较了IGCC发电厂不同捕获技术对臭氧消耗的影响，发现富氧燃烧捕获系统的IGCC发电厂对臭氧消耗影响最大（60.6%），其次是燃烧后（48.2%）和燃烧前捕获系统（45.9%）。</w:t>
      </w:r>
    </w:p>
    <w:p>
      <w:pPr>
        <w:spacing w:line="440" w:lineRule="exact"/>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bCs/>
          <w:sz w:val="24"/>
          <w:szCs w:val="24"/>
        </w:rPr>
        <w:t>少数研究将CCS技术的环境影响纳入路径优化研究中，但未综合考虑不同路径的减排潜力、经济成本和社会影响。</w:t>
      </w:r>
      <w:r>
        <w:rPr>
          <w:rFonts w:hint="default" w:ascii="Times New Roman" w:hAnsi="Times New Roman" w:eastAsia="楷体" w:cs="Times New Roman"/>
          <w:color w:val="0000FF"/>
          <w:sz w:val="24"/>
          <w:szCs w:val="24"/>
        </w:rPr>
        <w:t>Yang等（2020）</w:t>
      </w:r>
      <w:r>
        <w:rPr>
          <w:rFonts w:hint="default" w:ascii="Times New Roman" w:hAnsi="Times New Roman" w:eastAsia="楷体" w:cs="Times New Roman"/>
          <w:sz w:val="24"/>
          <w:szCs w:val="24"/>
        </w:rPr>
        <w:t>显示CCS虽然增加各地区的取水量，但考虑捕获过程中加强冷凝水回收处理、CO</w:t>
      </w:r>
      <w:r>
        <w:rPr>
          <w:rFonts w:hint="default" w:ascii="Times New Roman" w:hAnsi="Times New Roman" w:eastAsia="楷体" w:cs="Times New Roman"/>
          <w:sz w:val="24"/>
          <w:szCs w:val="24"/>
          <w:vertAlign w:val="subscript"/>
        </w:rPr>
        <w:t>2</w:t>
      </w:r>
      <w:r>
        <w:rPr>
          <w:rFonts w:hint="default" w:ascii="Times New Roman" w:hAnsi="Times New Roman" w:eastAsia="楷体" w:cs="Times New Roman"/>
          <w:sz w:val="24"/>
          <w:szCs w:val="24"/>
        </w:rPr>
        <w:t>增采地下水与回收，可缓解缺水问题。CCS还可能存在生态和健康影响。</w:t>
      </w:r>
      <w:r>
        <w:rPr>
          <w:rFonts w:hint="default" w:ascii="Times New Roman" w:hAnsi="Times New Roman" w:eastAsia="楷体" w:cs="Times New Roman"/>
          <w:color w:val="0000FF"/>
          <w:sz w:val="24"/>
          <w:szCs w:val="24"/>
        </w:rPr>
        <w:t>Pang等（2017）</w:t>
      </w:r>
      <w:r>
        <w:rPr>
          <w:rFonts w:hint="default" w:ascii="Times New Roman" w:hAnsi="Times New Roman" w:eastAsia="楷体" w:cs="Times New Roman"/>
          <w:sz w:val="24"/>
          <w:szCs w:val="24"/>
        </w:rPr>
        <w:t>研究生物质发电厂应用CCS技术后的减排效益和生态效益之间的权衡，认为部署CCS生物质发电从生态角度是不可持续的。</w:t>
      </w:r>
    </w:p>
    <w:p>
      <w:pPr>
        <w:spacing w:line="440" w:lineRule="exact"/>
        <w:ind w:firstLine="480" w:firstLineChars="200"/>
        <w:rPr>
          <w:rFonts w:hint="default" w:ascii="Times New Roman" w:hAnsi="Times New Roman" w:eastAsia="楷体" w:cs="Times New Roman"/>
          <w:sz w:val="24"/>
          <w:szCs w:val="24"/>
        </w:rPr>
      </w:pPr>
    </w:p>
    <w:p>
      <w:pPr>
        <w:spacing w:line="440" w:lineRule="exact"/>
        <w:ind w:firstLine="480" w:firstLineChars="200"/>
        <w:rPr>
          <w:rFonts w:hint="default" w:ascii="Times New Roman" w:hAnsi="Times New Roman" w:eastAsia="楷体" w:cs="Times New Roman"/>
          <w:sz w:val="24"/>
          <w:szCs w:val="24"/>
        </w:rPr>
      </w:pPr>
    </w:p>
    <w:p>
      <w:pPr>
        <w:numPr>
          <w:ilvl w:val="0"/>
          <w:numId w:val="0"/>
        </w:numPr>
        <w:rPr>
          <w:rFonts w:hint="default" w:ascii="Times New Roman" w:hAnsi="Times New Roman" w:cs="Times New Roman" w:eastAsiaTheme="minorEastAsia"/>
          <w:sz w:val="24"/>
          <w:szCs w:val="28"/>
          <w:lang w:val="en-US" w:eastAsia="zh-CN"/>
        </w:rPr>
      </w:pPr>
    </w:p>
    <w:p>
      <w:pPr>
        <w:numPr>
          <w:ilvl w:val="0"/>
          <w:numId w:val="0"/>
        </w:numPr>
        <w:rPr>
          <w:rFonts w:hint="default" w:ascii="Times New Roman" w:hAnsi="Times New Roman" w:cs="Times New Roman"/>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before="120" w:line="440" w:lineRule="exact"/>
        <w:textAlignment w:val="auto"/>
        <w:outlineLvl w:val="1"/>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 xml:space="preserve"> CCS技术经济社会影响评价方法</w:t>
      </w:r>
      <w:r>
        <w:rPr>
          <w:rFonts w:hint="default" w:ascii="Times New Roman" w:hAnsi="Times New Roman" w:eastAsia="宋体" w:cs="Times New Roman"/>
          <w:b/>
          <w:bCs/>
        </w:rPr>
        <w:commentReference w:id="20"/>
      </w:r>
    </w:p>
    <w:p>
      <w:pPr>
        <w:keepNext w:val="0"/>
        <w:keepLines w:val="0"/>
        <w:pageBreakBefore w:val="0"/>
        <w:widowControl w:val="0"/>
        <w:numPr>
          <w:ilvl w:val="0"/>
          <w:numId w:val="0"/>
        </w:numPr>
        <w:kinsoku/>
        <w:wordWrap/>
        <w:overflowPunct/>
        <w:topLinePunct w:val="0"/>
        <w:autoSpaceDE/>
        <w:autoSpaceDN/>
        <w:bidi w:val="0"/>
        <w:adjustRightInd/>
        <w:snapToGrid/>
        <w:spacing w:before="120" w:line="440" w:lineRule="exact"/>
        <w:textAlignment w:val="auto"/>
        <w:outlineLvl w:val="2"/>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（1）主流模型工具的比较</w:t>
      </w:r>
    </w:p>
    <w:p>
      <w:pPr>
        <w:keepNext w:val="0"/>
        <w:keepLines w:val="0"/>
        <w:pageBreakBefore w:val="0"/>
        <w:widowControl w:val="0"/>
        <w:numPr>
          <w:ilvl w:val="0"/>
          <w:numId w:val="0"/>
        </w:numPr>
        <w:kinsoku/>
        <w:wordWrap/>
        <w:overflowPunct/>
        <w:topLinePunct w:val="0"/>
        <w:autoSpaceDE/>
        <w:autoSpaceDN/>
        <w:bidi w:val="0"/>
        <w:adjustRightInd/>
        <w:snapToGrid/>
        <w:spacing w:before="120" w:line="440" w:lineRule="exact"/>
        <w:textAlignment w:val="auto"/>
        <w:outlineLvl w:val="2"/>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（2）CGE模型在CCS技术研究中的应用</w:t>
      </w:r>
    </w:p>
    <w:p>
      <w:pPr>
        <w:spacing w:line="440" w:lineRule="exact"/>
        <w:ind w:firstLine="480" w:firstLineChars="200"/>
        <w:rPr>
          <w:rFonts w:hint="default" w:ascii="Times New Roman" w:hAnsi="Times New Roman" w:eastAsia="楷体" w:cs="Times New Roman"/>
          <w:bCs/>
          <w:sz w:val="24"/>
          <w:szCs w:val="24"/>
        </w:rPr>
      </w:pPr>
      <w:r>
        <w:rPr>
          <w:rFonts w:hint="default" w:ascii="Times New Roman" w:hAnsi="Times New Roman" w:eastAsia="楷体" w:cs="Times New Roman"/>
          <w:bCs/>
          <w:sz w:val="24"/>
          <w:szCs w:val="24"/>
        </w:rPr>
        <w:t>目前比较成熟的CCS技术经济社会影响评价方法包括四类：投入产出模型、技术优化模型、综合评估模型和CGE模型。上述方法在CCS技术驱动机制、影响传导路径、技术演替关系、影响评价指标等方面存在较大差异。</w:t>
      </w:r>
    </w:p>
    <w:p>
      <w:pPr>
        <w:spacing w:line="440" w:lineRule="exact"/>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bCs/>
          <w:sz w:val="24"/>
          <w:szCs w:val="24"/>
        </w:rPr>
        <w:t>第一类是投入产出模型。</w:t>
      </w:r>
      <w:r>
        <w:rPr>
          <w:rFonts w:hint="default" w:ascii="Times New Roman" w:hAnsi="Times New Roman" w:eastAsia="楷体" w:cs="Times New Roman"/>
          <w:sz w:val="24"/>
          <w:szCs w:val="24"/>
        </w:rPr>
        <w:t>该类模型</w:t>
      </w:r>
      <w:r>
        <w:rPr>
          <w:rFonts w:hint="default" w:ascii="Times New Roman" w:hAnsi="Times New Roman" w:eastAsia="楷体" w:cs="Times New Roman"/>
          <w:bCs/>
          <w:sz w:val="24"/>
          <w:szCs w:val="24"/>
        </w:rPr>
        <w:t>通常将电力部门拆分成包括CCS技术在内的多种发电技术，基于外生给定的发电结构情景，利用投入产出方法计算CCS技术的GDP、就业和产业影响</w:t>
      </w:r>
      <w:r>
        <w:rPr>
          <w:rFonts w:hint="default" w:ascii="Times New Roman" w:hAnsi="Times New Roman" w:eastAsia="楷体" w:cs="Times New Roman"/>
          <w:bCs/>
          <w:color w:val="0000FF"/>
          <w:sz w:val="24"/>
          <w:szCs w:val="24"/>
        </w:rPr>
        <w:t>（Koelbl等，2016）</w:t>
      </w:r>
      <w:r>
        <w:rPr>
          <w:rFonts w:hint="default" w:ascii="Times New Roman" w:hAnsi="Times New Roman" w:eastAsia="楷体" w:cs="Times New Roman"/>
          <w:bCs/>
          <w:sz w:val="24"/>
          <w:szCs w:val="24"/>
        </w:rPr>
        <w:t>。</w:t>
      </w:r>
    </w:p>
    <w:p>
      <w:pPr>
        <w:spacing w:line="440" w:lineRule="exact"/>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第二类是技术优化模型。该类模型以自下而上的方式详细刻画部门技术细节和技术成本，通过成本最小化或利润最大化刻画技术选择机制。</w:t>
      </w:r>
      <w:r>
        <w:rPr>
          <w:rFonts w:hint="default" w:ascii="Times New Roman" w:hAnsi="Times New Roman" w:eastAsia="楷体" w:cs="Times New Roman"/>
          <w:color w:val="0000FF"/>
          <w:sz w:val="24"/>
          <w:szCs w:val="24"/>
        </w:rPr>
        <w:fldChar w:fldCharType="begin"/>
      </w:r>
      <w:r>
        <w:rPr>
          <w:rFonts w:hint="default" w:ascii="Times New Roman" w:hAnsi="Times New Roman" w:eastAsia="楷体" w:cs="Times New Roman"/>
          <w:color w:val="0000FF"/>
          <w:sz w:val="24"/>
          <w:szCs w:val="24"/>
        </w:rPr>
        <w:instrText xml:space="preserve"> ADDIN EN.CITE &lt;EndNote&gt;&lt;Cite&gt;&lt;Author&gt;Zhang&lt;/Author&gt;&lt;Year&gt;2022&lt;/Year&gt;&lt;RecNum&gt;80&lt;/RecNum&gt;&lt;DisplayText&gt;(Zhang and Chen, 2022)&lt;/DisplayText&gt;&lt;record&gt;&lt;rec-number&gt;80&lt;/rec-number&gt;&lt;foreign-keys&gt;&lt;key app="EN" db-id="zwta5zvepaedtqevpxnvtar2w2vxzsew55v9" timestamp="1667318486"&gt;80&lt;/key&gt;&lt;/foreign-keys&gt;&lt;ref-type name="Journal Article"&gt;17&lt;/ref-type&gt;&lt;contributors&gt;&lt;authors&gt;&lt;author&gt;Zhang, Shu&lt;/author&gt;&lt;author&gt;Chen, Wenying&lt;/author&gt;&lt;/authors&gt;&lt;/contributors&gt;&lt;titles&gt;&lt;title&gt;Assessing the energy transition in China towards carbon neutrality with a probabilistic framework&lt;/title&gt;&lt;secondary-title&gt;Nature communications&lt;/secondary-title&gt;&lt;/titles&gt;&lt;periodical&gt;&lt;full-title&gt;Nature communications&lt;/full-title&gt;&lt;/periodical&gt;&lt;pages&gt;1-15&lt;/pages&gt;&lt;volume&gt;13&lt;/volume&gt;&lt;number&gt;1&lt;/number&gt;&lt;dates&gt;&lt;year&gt;2022&lt;/year&gt;&lt;/dates&gt;&lt;publisher&gt;Nature Publishing Group&lt;/publisher&gt;&lt;isbn&gt;2041-1723&lt;/isbn&gt;&lt;urls&gt;&lt;/urls&gt;&lt;/record&gt;&lt;/Cite&gt;&lt;/EndNote&gt;</w:instrText>
      </w:r>
      <w:r>
        <w:rPr>
          <w:rFonts w:hint="default" w:ascii="Times New Roman" w:hAnsi="Times New Roman" w:eastAsia="楷体" w:cs="Times New Roman"/>
          <w:color w:val="0000FF"/>
          <w:sz w:val="24"/>
          <w:szCs w:val="24"/>
        </w:rPr>
        <w:fldChar w:fldCharType="separate"/>
      </w:r>
      <w:r>
        <w:rPr>
          <w:rFonts w:hint="default" w:ascii="Times New Roman" w:hAnsi="Times New Roman" w:eastAsia="楷体" w:cs="Times New Roman"/>
          <w:color w:val="0000FF"/>
          <w:sz w:val="24"/>
          <w:szCs w:val="24"/>
        </w:rPr>
        <w:t>Zhang和Chen（2022b）</w:t>
      </w:r>
      <w:r>
        <w:rPr>
          <w:rFonts w:hint="default" w:ascii="Times New Roman" w:hAnsi="Times New Roman" w:eastAsia="楷体" w:cs="Times New Roman"/>
          <w:color w:val="0000FF"/>
          <w:sz w:val="24"/>
          <w:szCs w:val="24"/>
        </w:rPr>
        <w:fldChar w:fldCharType="end"/>
      </w:r>
      <w:r>
        <w:rPr>
          <w:rFonts w:hint="default" w:ascii="Times New Roman" w:hAnsi="Times New Roman" w:eastAsia="楷体" w:cs="Times New Roman"/>
          <w:sz w:val="24"/>
          <w:szCs w:val="24"/>
        </w:rPr>
        <w:t>基于自下而上的能源系统优化模型TIMES，研究中国碳中和约束下的能源低碳转型路径，在碳排放约束下通过减排成本驱动技术选择，当边际减排成本达到CCS技术成本时，将部署CCS技术。</w:t>
      </w:r>
    </w:p>
    <w:p>
      <w:pPr>
        <w:spacing w:line="440" w:lineRule="exact"/>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第三类是综合评估模型。该类模型刻画详细的能源技术，同时包括宏观经济和气候变化模块。</w:t>
      </w:r>
      <w:r>
        <w:rPr>
          <w:rFonts w:hint="default" w:ascii="Times New Roman" w:hAnsi="Times New Roman" w:eastAsia="楷体" w:cs="Times New Roman"/>
          <w:color w:val="0000FF"/>
          <w:sz w:val="24"/>
          <w:szCs w:val="24"/>
        </w:rPr>
        <w:t>研究课题负责人（段宏波和汪寿阳，2019）</w:t>
      </w:r>
      <w:r>
        <w:rPr>
          <w:rFonts w:hint="default" w:ascii="Times New Roman" w:hAnsi="Times New Roman" w:eastAsia="楷体" w:cs="Times New Roman"/>
          <w:sz w:val="24"/>
          <w:szCs w:val="24"/>
        </w:rPr>
        <w:t>构建的CE3METL模型，引入基于传统技术扩散理论的政策驱动的多重能源技术扩散与竞争机制，包括7种可再生能源技术、CCS技术、BECCS和DAC技术。</w:t>
      </w:r>
    </w:p>
    <w:p>
      <w:pPr>
        <w:spacing w:line="440" w:lineRule="exact"/>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t>第四类是CGE模型。该类模型基于一般均衡理论，既能刻画产业之间的关联关系，也能反映对经济、社会等多维度影响。基于CGE模型，模拟CCS技术的方法包括四类：1）外生技术进步法，该方法在相应方程中加入CCS技术减排效果和经济成本的参数，从而模拟CCS技术的经济社会影响</w:t>
      </w:r>
      <w:r>
        <w:rPr>
          <w:rFonts w:hint="default" w:ascii="Times New Roman" w:hAnsi="Times New Roman" w:eastAsia="楷体" w:cs="Times New Roman"/>
          <w:color w:val="0000FF"/>
          <w:sz w:val="24"/>
          <w:szCs w:val="24"/>
        </w:rPr>
        <w:fldChar w:fldCharType="begin"/>
      </w:r>
      <w:r>
        <w:rPr>
          <w:rFonts w:hint="default" w:ascii="Times New Roman" w:hAnsi="Times New Roman" w:eastAsia="楷体" w:cs="Times New Roman"/>
          <w:color w:val="0000FF"/>
          <w:sz w:val="24"/>
          <w:szCs w:val="24"/>
        </w:rPr>
        <w:instrText xml:space="preserve"> ADDIN EN.CITE &lt;EndNote&gt;&lt;Cite&gt;&lt;Author&gt;Xiao&lt;/Author&gt;&lt;Year&gt;2022&lt;/Year&gt;&lt;RecNum&gt;23&lt;/RecNum&gt;&lt;DisplayText&gt;(Xiao et al., 2022)&lt;/DisplayText&gt;&lt;record&gt;&lt;rec-number&gt;23&lt;/rec-number&gt;&lt;foreign-keys&gt;&lt;key app="EN" db-id="zwta5zvepaedtqevpxnvtar2w2vxzsew55v9" timestamp="1665487940"&gt;23&lt;/key&gt;&lt;/foreign-keys&gt;&lt;ref-type name="Journal Article"&gt;17&lt;/ref-type&gt;&lt;contributors&gt;&lt;authors&gt;&lt;author&gt;Xiao, Kun&lt;/author&gt;&lt;author&gt;Yu, Bolin&lt;/author&gt;&lt;author&gt;Cheng, Lei&lt;/author&gt;&lt;author&gt;Li, Fei&lt;/author&gt;&lt;author&gt;Fang, Debin&lt;/author&gt;&lt;/authors&gt;&lt;/contributors&gt;&lt;titles&gt;&lt;title&gt;The effects of CCUS combined with renewable energy penetration under the carbon peak by an SD-CGE model: Evidence from China&lt;/title&gt;&lt;secondary-title&gt;Applied Energy&lt;/secondary-title&gt;&lt;/titles&gt;&lt;periodical&gt;&lt;full-title&gt;Applied Energy&lt;/full-title&gt;&lt;/periodical&gt;&lt;pages&gt;119396&lt;/pages&gt;&lt;volume&gt;321&lt;/volume&gt;&lt;keywords&gt;&lt;keyword&gt;Carbon peak&lt;/keyword&gt;&lt;keyword&gt;Power industry&lt;/keyword&gt;&lt;keyword&gt;Dynamic CGE model&lt;/keyword&gt;&lt;keyword&gt;CCUS&lt;/keyword&gt;&lt;keyword&gt;New power system&lt;/keyword&gt;&lt;/keywords&gt;&lt;dates&gt;&lt;year&gt;2022&lt;/year&gt;&lt;pub-dates&gt;&lt;date&gt;2022/09/01/&lt;/date&gt;&lt;/pub-dates&gt;&lt;/dates&gt;&lt;isbn&gt;0306-2619&lt;/isbn&gt;&lt;urls&gt;&lt;related-urls&gt;&lt;url&gt;https://www.sciencedirect.com/science/article/pii/S0306261922007346&lt;/url&gt;&lt;/related-urls&gt;&lt;/urls&gt;&lt;electronic-resource-num&gt;https://doi.org/10.1016/j.apenergy.2022.119396&lt;/electronic-resource-num&gt;&lt;/record&gt;&lt;/Cite&gt;&lt;/EndNote&gt;</w:instrText>
      </w:r>
      <w:r>
        <w:rPr>
          <w:rFonts w:hint="default" w:ascii="Times New Roman" w:hAnsi="Times New Roman" w:eastAsia="楷体" w:cs="Times New Roman"/>
          <w:color w:val="0000FF"/>
          <w:sz w:val="24"/>
          <w:szCs w:val="24"/>
        </w:rPr>
        <w:fldChar w:fldCharType="separate"/>
      </w:r>
      <w:r>
        <w:rPr>
          <w:rFonts w:hint="default" w:ascii="Times New Roman" w:hAnsi="Times New Roman" w:eastAsia="楷体" w:cs="Times New Roman"/>
          <w:color w:val="0000FF"/>
          <w:sz w:val="24"/>
          <w:szCs w:val="24"/>
        </w:rPr>
        <w:t>（Xiao等，2022</w:t>
      </w:r>
      <w:r>
        <w:rPr>
          <w:rFonts w:hint="default" w:ascii="Times New Roman" w:hAnsi="Times New Roman" w:eastAsia="楷体" w:cs="Times New Roman"/>
          <w:color w:val="0000FF"/>
          <w:sz w:val="24"/>
          <w:szCs w:val="24"/>
        </w:rPr>
        <w:fldChar w:fldCharType="end"/>
      </w:r>
      <w:r>
        <w:rPr>
          <w:rFonts w:hint="default" w:ascii="Times New Roman" w:hAnsi="Times New Roman" w:eastAsia="楷体" w:cs="Times New Roman"/>
          <w:color w:val="0000FF"/>
          <w:sz w:val="24"/>
          <w:szCs w:val="24"/>
        </w:rPr>
        <w:fldChar w:fldCharType="begin"/>
      </w:r>
      <w:r>
        <w:rPr>
          <w:rFonts w:hint="default" w:ascii="Times New Roman" w:hAnsi="Times New Roman" w:eastAsia="楷体" w:cs="Times New Roman"/>
          <w:color w:val="0000FF"/>
          <w:sz w:val="24"/>
          <w:szCs w:val="24"/>
        </w:rPr>
        <w:instrText xml:space="preserve"> ADDIN EN.CITE &lt;EndNote&gt;&lt;Cite&gt;&lt;Author&gt;Lee&lt;/Author&gt;&lt;Year&gt;2019&lt;/Year&gt;&lt;RecNum&gt;85&lt;/RecNum&gt;&lt;DisplayText&gt;(Lee et al., 2019)&lt;/DisplayText&gt;&lt;record&gt;&lt;rec-number&gt;85&lt;/rec-number&gt;&lt;foreign-keys&gt;&lt;key app="EN" db-id="zwta5zvepaedtqevpxnvtar2w2vxzsew55v9" timestamp="1667373808"&gt;85&lt;/key&gt;&lt;/foreign-keys&gt;&lt;ref-type name="Journal Article"&gt;17&lt;/ref-type&gt;&lt;contributors&gt;&lt;authors&gt;&lt;author&gt;Lee, Hwarang&lt;/author&gt;&lt;author&gt;Eom, Jiyong&lt;/author&gt;&lt;author&gt;Cho, Cheolhung&lt;/author&gt;&lt;author&gt;Koo, Yoonmo&lt;/author&gt;&lt;/authors&gt;&lt;/contributors&gt;&lt;titles&gt;&lt;title&gt;A bottom-up model of industrial energy system with positive mathematical programming&lt;/title&gt;&lt;secondary-title&gt;Energy&lt;/secondary-title&gt;&lt;/titles&gt;&lt;periodical&gt;&lt;full-title&gt;Energy&lt;/full-title&gt;&lt;/periodical&gt;&lt;pages&gt;679-690&lt;/pages&gt;&lt;volume&gt;173&lt;/volume&gt;&lt;keywords&gt;&lt;keyword&gt;Positive mathematical programming&lt;/keyword&gt;&lt;keyword&gt;Linear programming&lt;/keyword&gt;&lt;keyword&gt;Industrial bottom-up model&lt;/keyword&gt;&lt;keyword&gt;Industrial energy system&lt;/keyword&gt;&lt;keyword&gt;Greenhouse gas emissions&lt;/keyword&gt;&lt;keyword&gt;Energy consumption&lt;/keyword&gt;&lt;/keywords&gt;&lt;dates&gt;&lt;year&gt;2019&lt;/year&gt;&lt;pub-dates&gt;&lt;date&gt;2019/04/15/&lt;/date&gt;&lt;/pub-dates&gt;&lt;/dates&gt;&lt;isbn&gt;0360-5442&lt;/isbn&gt;&lt;urls&gt;&lt;related-urls&gt;&lt;url&gt;https://www.sciencedirect.com/science/article/pii/S0360544219302099&lt;/url&gt;&lt;/related-urls&gt;&lt;/urls&gt;&lt;electronic-resource-num&gt;https://doi.org/10.1016/j.energy.2019.02.020&lt;/electronic-resource-num&gt;&lt;/record&gt;&lt;/Cite&gt;&lt;/EndNote&gt;</w:instrText>
      </w:r>
      <w:r>
        <w:rPr>
          <w:rFonts w:hint="default" w:ascii="Times New Roman" w:hAnsi="Times New Roman" w:eastAsia="楷体" w:cs="Times New Roman"/>
          <w:color w:val="0000FF"/>
          <w:sz w:val="24"/>
          <w:szCs w:val="24"/>
        </w:rPr>
        <w:fldChar w:fldCharType="separate"/>
      </w:r>
      <w:r>
        <w:rPr>
          <w:rFonts w:hint="default" w:ascii="Times New Roman" w:hAnsi="Times New Roman" w:eastAsia="楷体" w:cs="Times New Roman"/>
          <w:color w:val="0000FF"/>
          <w:sz w:val="24"/>
          <w:szCs w:val="24"/>
        </w:rPr>
        <w:t>）</w:t>
      </w:r>
      <w:r>
        <w:rPr>
          <w:rFonts w:hint="default" w:ascii="Times New Roman" w:hAnsi="Times New Roman" w:eastAsia="楷体" w:cs="Times New Roman"/>
          <w:color w:val="0000FF"/>
          <w:sz w:val="24"/>
          <w:szCs w:val="24"/>
        </w:rPr>
        <w:fldChar w:fldCharType="end"/>
      </w:r>
      <w:r>
        <w:rPr>
          <w:rFonts w:hint="default" w:ascii="Times New Roman" w:hAnsi="Times New Roman" w:eastAsia="楷体" w:cs="Times New Roman"/>
          <w:sz w:val="24"/>
          <w:szCs w:val="24"/>
        </w:rPr>
        <w:t>。该方法的优点是易操作，但难以反映CCS技术的动态演进机制和与竞争性减排技术的竞争关系。2）边际减排成本曲线法，在CGE模型中引入由碳价格驱动的CCS技术选择函数，当碳价格达到CCS技术成本时，将启动CCS技术</w:t>
      </w:r>
      <w:r>
        <w:rPr>
          <w:rFonts w:hint="default" w:ascii="Times New Roman" w:hAnsi="Times New Roman" w:eastAsia="楷体" w:cs="Times New Roman"/>
          <w:color w:val="0000FF"/>
          <w:sz w:val="24"/>
          <w:szCs w:val="24"/>
        </w:rPr>
        <w:fldChar w:fldCharType="begin"/>
      </w:r>
      <w:r>
        <w:rPr>
          <w:rFonts w:hint="default" w:ascii="Times New Roman" w:hAnsi="Times New Roman" w:eastAsia="楷体" w:cs="Times New Roman"/>
          <w:color w:val="0000FF"/>
          <w:sz w:val="24"/>
          <w:szCs w:val="24"/>
        </w:rPr>
        <w:instrText xml:space="preserve"> ADDIN EN.CITE &lt;EndNote&gt;&lt;Cite&gt;&lt;Author&gt;Bollen&lt;/Author&gt;&lt;Year&gt;2015&lt;/Year&gt;&lt;RecNum&gt;20&lt;/RecNum&gt;&lt;DisplayText&gt;(Bollen, 2015)&lt;/DisplayText&gt;&lt;record&gt;&lt;rec-number&gt;20&lt;/rec-number&gt;&lt;foreign-keys&gt;&lt;key app="EN" db-id="zwta5zvepaedtqevpxnvtar2w2vxzsew55v9" timestamp="1665454609"&gt;20&lt;/key&gt;&lt;/foreign-keys&gt;&lt;ref-type name="Journal Article"&gt;17&lt;/ref-type&gt;&lt;contributors&gt;&lt;authors&gt;&lt;author&gt;Bollen, Johannes&lt;/author&gt;&lt;/authors&gt;&lt;/contributors&gt;&lt;titles&gt;&lt;title&gt;The value of air pollution co-benefits of climate policies: analysis with a global sector-trade CGE model called WorldScan&lt;/title&gt;&lt;secondary-title&gt;Technological Forecasting and Social Change&lt;/secondary-title&gt;&lt;/titles&gt;&lt;periodical&gt;&lt;full-title&gt;Technological Forecasting and Social Change&lt;/full-title&gt;&lt;/periodical&gt;&lt;pages&gt;178-191&lt;/pages&gt;&lt;volume&gt;90&lt;/volume&gt;&lt;dates&gt;&lt;year&gt;2015&lt;/year&gt;&lt;/dates&gt;&lt;publisher&gt;Elsevier&lt;/publisher&gt;&lt;isbn&gt;0040-1625&lt;/isbn&gt;&lt;urls&gt;&lt;/urls&gt;&lt;/record&gt;&lt;/Cite&gt;&lt;/EndNote&gt;</w:instrText>
      </w:r>
      <w:r>
        <w:rPr>
          <w:rFonts w:hint="default" w:ascii="Times New Roman" w:hAnsi="Times New Roman" w:eastAsia="楷体" w:cs="Times New Roman"/>
          <w:color w:val="0000FF"/>
          <w:sz w:val="24"/>
          <w:szCs w:val="24"/>
        </w:rPr>
        <w:fldChar w:fldCharType="separate"/>
      </w:r>
      <w:r>
        <w:rPr>
          <w:rFonts w:hint="default" w:ascii="Times New Roman" w:hAnsi="Times New Roman" w:eastAsia="楷体" w:cs="Times New Roman"/>
          <w:color w:val="0000FF"/>
          <w:sz w:val="24"/>
          <w:szCs w:val="24"/>
        </w:rPr>
        <w:t>（Bollen，2015）</w:t>
      </w:r>
      <w:r>
        <w:rPr>
          <w:rFonts w:hint="default" w:ascii="Times New Roman" w:hAnsi="Times New Roman" w:eastAsia="楷体" w:cs="Times New Roman"/>
          <w:color w:val="0000FF"/>
          <w:sz w:val="24"/>
          <w:szCs w:val="24"/>
        </w:rPr>
        <w:fldChar w:fldCharType="end"/>
      </w:r>
      <w:r>
        <w:rPr>
          <w:rFonts w:hint="default" w:ascii="Times New Roman" w:hAnsi="Times New Roman" w:eastAsia="楷体" w:cs="Times New Roman"/>
          <w:sz w:val="24"/>
          <w:szCs w:val="24"/>
        </w:rPr>
        <w:t>。该方法链接了CCS技术与碳排放成本，但缺乏考虑技术的经济成本。3）构建提供CCS技术服务的部门，该方法在经济系统中构建提供CCS技术服务的生产部门，并刻画通过上下游关联在经济系统内的传导效应</w:t>
      </w:r>
      <w:r>
        <w:rPr>
          <w:rFonts w:hint="default" w:ascii="Times New Roman" w:hAnsi="Times New Roman" w:eastAsia="楷体" w:cs="Times New Roman"/>
          <w:color w:val="0000FF"/>
          <w:sz w:val="24"/>
          <w:szCs w:val="24"/>
        </w:rPr>
        <w:t>（</w:t>
      </w:r>
      <w:r>
        <w:rPr>
          <w:rFonts w:hint="default" w:ascii="Times New Roman" w:hAnsi="Times New Roman" w:eastAsia="楷体" w:cs="Times New Roman"/>
          <w:color w:val="0000FF"/>
          <w:sz w:val="24"/>
          <w:szCs w:val="24"/>
        </w:rPr>
        <w:fldChar w:fldCharType="begin"/>
      </w:r>
      <w:r>
        <w:rPr>
          <w:rFonts w:hint="default" w:ascii="Times New Roman" w:hAnsi="Times New Roman" w:eastAsia="楷体" w:cs="Times New Roman"/>
          <w:color w:val="0000FF"/>
          <w:sz w:val="24"/>
          <w:szCs w:val="24"/>
        </w:rPr>
        <w:instrText xml:space="preserve"> ADDIN EN.CITE &lt;EndNote&gt;&lt;Cite&gt;&lt;Author&gt;Pradhan&lt;/Author&gt;&lt;Year&gt;2012&lt;/Year&gt;&lt;RecNum&gt;83&lt;/RecNum&gt;&lt;DisplayText&gt;(Pradhan and Ghosh, 2012)&lt;/DisplayText&gt;&lt;record&gt;&lt;rec-number&gt;83&lt;/rec-number&gt;&lt;foreign-keys&gt;&lt;key app="EN" db-id="zwta5zvepaedtqevpxnvtar2w2vxzsew55v9" timestamp="1667366929"&gt;83&lt;/key&gt;&lt;/foreign-keys&gt;&lt;ref-type name="Book"&gt;6&lt;/ref-type&gt;&lt;contributors&gt;&lt;authors&gt;&lt;author&gt;Pradhan, Basanta K.&lt;/author&gt;&lt;author&gt;Ghosh, Joydeep&lt;/author&gt;&lt;/authors&gt;&lt;/contributors&gt;&lt;titles&gt;&lt;title&gt;The impact of carbon taxes on growth emissions and welfare in India: A CGE analysis&lt;/title&gt;&lt;/titles&gt;&lt;dates&gt;&lt;year&gt;2012&lt;/year&gt;&lt;/dates&gt;&lt;publisher&gt;Institute of Economic Growth, University of Delhi New Delhi&lt;/publisher&gt;&lt;urls&gt;&lt;/urls&gt;&lt;/record&gt;&lt;/Cite&gt;&lt;/EndNote&gt;</w:instrText>
      </w:r>
      <w:r>
        <w:rPr>
          <w:rFonts w:hint="default" w:ascii="Times New Roman" w:hAnsi="Times New Roman" w:eastAsia="楷体" w:cs="Times New Roman"/>
          <w:color w:val="0000FF"/>
          <w:sz w:val="24"/>
          <w:szCs w:val="24"/>
        </w:rPr>
        <w:fldChar w:fldCharType="separate"/>
      </w:r>
      <w:r>
        <w:rPr>
          <w:rFonts w:hint="default" w:ascii="Times New Roman" w:hAnsi="Times New Roman" w:eastAsia="楷体" w:cs="Times New Roman"/>
          <w:color w:val="0000FF"/>
          <w:sz w:val="24"/>
          <w:szCs w:val="24"/>
        </w:rPr>
        <w:t>Weng等，2021）</w:t>
      </w:r>
      <w:r>
        <w:rPr>
          <w:rFonts w:hint="default" w:ascii="Times New Roman" w:hAnsi="Times New Roman" w:eastAsia="楷体" w:cs="Times New Roman"/>
          <w:color w:val="0000FF"/>
          <w:sz w:val="24"/>
          <w:szCs w:val="24"/>
        </w:rPr>
        <w:fldChar w:fldCharType="end"/>
      </w:r>
      <w:r>
        <w:rPr>
          <w:rFonts w:hint="default" w:ascii="Times New Roman" w:hAnsi="Times New Roman" w:eastAsia="楷体" w:cs="Times New Roman"/>
          <w:sz w:val="24"/>
          <w:szCs w:val="24"/>
        </w:rPr>
        <w:t>。但该方法所需要的CCS技术投入产出关系不易获得。4）拆分部署CCS技术的生产部门，该方法将重点行业拆分成传统技术部门和部署CCS技术的部门，在两个部门之间建立替代关系，通过价格驱动选择不同的技术</w:t>
      </w:r>
      <w:r>
        <w:rPr>
          <w:rFonts w:hint="default" w:ascii="Times New Roman" w:hAnsi="Times New Roman" w:eastAsia="楷体" w:cs="Times New Roman"/>
          <w:color w:val="0000FF"/>
          <w:sz w:val="24"/>
          <w:szCs w:val="24"/>
        </w:rPr>
        <w:t>（</w:t>
      </w:r>
      <w:r>
        <w:rPr>
          <w:rFonts w:hint="default" w:ascii="Times New Roman" w:hAnsi="Times New Roman" w:eastAsia="楷体" w:cs="Times New Roman"/>
          <w:color w:val="0000FF"/>
          <w:sz w:val="24"/>
          <w:szCs w:val="24"/>
        </w:rPr>
        <w:fldChar w:fldCharType="begin">
          <w:fldData xml:space="preserve">PEVuZE5vdGU+PENpdGU+PEF1dGhvcj5Nb3JyaXM8L0F1dGhvcj48WWVhcj4yMDE5PC9ZZWFyPjxS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</w:fldData>
        </w:fldChar>
      </w:r>
      <w:r>
        <w:rPr>
          <w:rFonts w:hint="default" w:ascii="Times New Roman" w:hAnsi="Times New Roman" w:eastAsia="楷体" w:cs="Times New Roman"/>
          <w:color w:val="0000FF"/>
          <w:sz w:val="24"/>
          <w:szCs w:val="24"/>
        </w:rPr>
        <w:instrText xml:space="preserve"> ADDIN EN.CITE </w:instrText>
      </w:r>
      <w:r>
        <w:rPr>
          <w:rFonts w:hint="default" w:ascii="Times New Roman" w:hAnsi="Times New Roman" w:eastAsia="楷体" w:cs="Times New Roman"/>
          <w:color w:val="0000FF"/>
          <w:sz w:val="24"/>
          <w:szCs w:val="24"/>
        </w:rPr>
        <w:fldChar w:fldCharType="begin">
          <w:fldData xml:space="preserve">PEVuZE5vdGU+PENpdGU+PEF1dGhvcj5Nb3JyaXM8L0F1dGhvcj48WWVhcj4yMDE5PC9ZZWFyPjxS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</w:fldData>
        </w:fldChar>
      </w:r>
      <w:r>
        <w:rPr>
          <w:rFonts w:hint="default" w:ascii="Times New Roman" w:hAnsi="Times New Roman" w:eastAsia="楷体" w:cs="Times New Roman"/>
          <w:color w:val="0000FF"/>
          <w:sz w:val="24"/>
          <w:szCs w:val="24"/>
        </w:rPr>
        <w:instrText xml:space="preserve"> ADDIN EN.CITE.DATA </w:instrText>
      </w:r>
      <w:r>
        <w:rPr>
          <w:rFonts w:hint="default" w:ascii="Times New Roman" w:hAnsi="Times New Roman" w:eastAsia="楷体" w:cs="Times New Roman"/>
          <w:color w:val="0000FF"/>
          <w:sz w:val="24"/>
          <w:szCs w:val="24"/>
        </w:rPr>
        <w:fldChar w:fldCharType="end"/>
      </w:r>
      <w:r>
        <w:rPr>
          <w:rFonts w:hint="default" w:ascii="Times New Roman" w:hAnsi="Times New Roman" w:eastAsia="楷体" w:cs="Times New Roman"/>
          <w:color w:val="0000FF"/>
          <w:sz w:val="24"/>
          <w:szCs w:val="24"/>
        </w:rPr>
        <w:fldChar w:fldCharType="separate"/>
      </w:r>
      <w:r>
        <w:rPr>
          <w:rFonts w:hint="default" w:ascii="Times New Roman" w:hAnsi="Times New Roman" w:eastAsia="楷体" w:cs="Times New Roman"/>
          <w:color w:val="0000FF"/>
          <w:sz w:val="24"/>
          <w:szCs w:val="24"/>
        </w:rPr>
        <w:t>Morris等，2019b）</w:t>
      </w:r>
      <w:r>
        <w:rPr>
          <w:rFonts w:hint="default" w:ascii="Times New Roman" w:hAnsi="Times New Roman" w:eastAsia="楷体" w:cs="Times New Roman"/>
          <w:color w:val="0000FF"/>
          <w:sz w:val="24"/>
          <w:szCs w:val="24"/>
        </w:rPr>
        <w:fldChar w:fldCharType="end"/>
      </w:r>
      <w:r>
        <w:rPr>
          <w:rFonts w:hint="default" w:ascii="Times New Roman" w:hAnsi="Times New Roman" w:eastAsia="楷体" w:cs="Times New Roman"/>
          <w:sz w:val="24"/>
          <w:szCs w:val="24"/>
        </w:rPr>
        <w:t>。</w:t>
      </w:r>
    </w:p>
    <w:p>
      <w:pPr>
        <w:numPr>
          <w:ilvl w:val="0"/>
          <w:numId w:val="0"/>
        </w:numPr>
        <w:ind w:leftChars="0"/>
        <w:rPr>
          <w:rFonts w:hint="default" w:ascii="Times New Roman" w:hAnsi="Times New Roman" w:cs="Times New Roman" w:eastAsiaTheme="minorEastAsia"/>
          <w:sz w:val="24"/>
          <w:szCs w:val="28"/>
          <w:lang w:val="en-US" w:eastAsia="zh-CN"/>
        </w:rPr>
      </w:pPr>
    </w:p>
    <w:p>
      <w:pPr>
        <w:numPr>
          <w:ilvl w:val="0"/>
          <w:numId w:val="0"/>
        </w:numPr>
        <w:rPr>
          <w:rFonts w:hint="default" w:ascii="Times New Roman" w:hAnsi="Times New Roman" w:cs="Times New Roman"/>
          <w:lang w:val="en-US" w:eastAsia="zh-CN"/>
        </w:rPr>
      </w:pPr>
    </w:p>
    <w:p>
      <w:pPr>
        <w:keepNext w:val="0"/>
        <w:keepLines w:val="0"/>
        <w:pageBreakBefore w:val="0"/>
        <w:widowControl w:val="0"/>
        <w:numPr>
          <w:ilvl w:val="1"/>
          <w:numId w:val="8"/>
        </w:numPr>
        <w:kinsoku/>
        <w:wordWrap/>
        <w:overflowPunct/>
        <w:topLinePunct w:val="0"/>
        <w:autoSpaceDE/>
        <w:autoSpaceDN/>
        <w:bidi w:val="0"/>
        <w:adjustRightInd/>
        <w:snapToGrid/>
        <w:spacing w:before="120" w:line="440" w:lineRule="exact"/>
        <w:textAlignment w:val="auto"/>
        <w:outlineLvl w:val="1"/>
        <w:rPr>
          <w:rFonts w:hint="default" w:ascii="Times New Roman" w:hAnsi="Times New Roman" w:eastAsia="宋体" w:cs="Times New Roman"/>
          <w:b/>
          <w:bCs/>
          <w:sz w:val="24"/>
          <w:szCs w:val="28"/>
          <w:lang w:val="en-US" w:eastAsia="zh-CN"/>
        </w:rPr>
      </w:pPr>
      <w:ins w:id="801" w:author="羊凌玉" w:date="2023-07-31T14:14:50Z">
        <w:r>
          <w:rPr>
            <w:rFonts w:hint="eastAsia" w:cs="Times New Roman"/>
            <w:b/>
            <w:bCs/>
            <w:sz w:val="24"/>
            <w:szCs w:val="28"/>
            <w:lang w:val="en-US" w:eastAsia="zh-CN"/>
          </w:rPr>
          <w:t xml:space="preserve"> </w:t>
        </w:r>
      </w:ins>
      <w:r>
        <w:rPr>
          <w:rFonts w:hint="default" w:ascii="Times New Roman" w:hAnsi="Times New Roman" w:eastAsia="宋体" w:cs="Times New Roman"/>
          <w:b/>
          <w:bCs/>
          <w:sz w:val="24"/>
          <w:szCs w:val="28"/>
          <w:lang w:val="en-US" w:eastAsia="zh-CN"/>
        </w:rPr>
        <w:t>国内外CCS技术支持政策研究</w:t>
      </w:r>
      <w:r>
        <w:commentReference w:id="21"/>
      </w:r>
      <w:r>
        <w:commentReference w:id="22"/>
      </w:r>
    </w:p>
    <w:p>
      <w:pPr>
        <w:keepNext w:val="0"/>
        <w:keepLines w:val="0"/>
        <w:pageBreakBefore w:val="0"/>
        <w:widowControl w:val="0"/>
        <w:numPr>
          <w:ilvl w:val="0"/>
          <w:numId w:val="11"/>
        </w:numPr>
        <w:kinsoku/>
        <w:wordWrap/>
        <w:overflowPunct/>
        <w:topLinePunct w:val="0"/>
        <w:autoSpaceDE/>
        <w:autoSpaceDN/>
        <w:bidi w:val="0"/>
        <w:adjustRightInd/>
        <w:snapToGrid/>
        <w:spacing w:before="120" w:line="440" w:lineRule="exact"/>
        <w:ind w:firstLine="482" w:firstLineChars="200"/>
        <w:textAlignment w:val="auto"/>
        <w:outlineLvl w:val="2"/>
        <w:rPr>
          <w:rFonts w:hint="default" w:ascii="Times New Roman" w:hAnsi="Times New Roman" w:eastAsia="宋体" w:cs="Times New Roman"/>
          <w:b/>
          <w:bCs/>
          <w:sz w:val="24"/>
          <w:szCs w:val="28"/>
          <w:lang w:val="en-US" w:eastAsia="zh-CN"/>
        </w:rPr>
      </w:pPr>
      <w:r>
        <w:rPr>
          <w:rFonts w:hint="default" w:ascii="Times New Roman" w:hAnsi="Times New Roman" w:eastAsia="宋体" w:cs="Times New Roman"/>
          <w:b/>
          <w:bCs/>
          <w:sz w:val="24"/>
          <w:szCs w:val="28"/>
          <w:lang w:val="en-US" w:eastAsia="zh-CN"/>
        </w:rPr>
        <w:t>国外典型国家CCS技术支持政策</w:t>
      </w:r>
    </w:p>
    <w:p>
      <w:pPr>
        <w:keepNext w:val="0"/>
        <w:keepLines w:val="0"/>
        <w:pageBreakBefore w:val="0"/>
        <w:widowControl w:val="0"/>
        <w:numPr>
          <w:ilvl w:val="0"/>
          <w:numId w:val="11"/>
        </w:numPr>
        <w:kinsoku/>
        <w:wordWrap/>
        <w:overflowPunct/>
        <w:topLinePunct w:val="0"/>
        <w:autoSpaceDE/>
        <w:autoSpaceDN/>
        <w:bidi w:val="0"/>
        <w:adjustRightInd/>
        <w:snapToGrid/>
        <w:spacing w:before="120" w:line="440" w:lineRule="exact"/>
        <w:ind w:firstLine="482" w:firstLineChars="200"/>
        <w:textAlignment w:val="auto"/>
        <w:outlineLvl w:val="2"/>
        <w:rPr>
          <w:del w:id="802" w:author="羊凌玉" w:date="2023-07-31T15:53:01Z"/>
          <w:rFonts w:hint="default" w:ascii="Times New Roman" w:hAnsi="Times New Roman" w:eastAsia="宋体" w:cs="Times New Roman"/>
          <w:b/>
          <w:bCs/>
          <w:sz w:val="24"/>
          <w:szCs w:val="28"/>
          <w:lang w:val="en-US" w:eastAsia="zh-CN"/>
        </w:rPr>
      </w:pPr>
      <w:del w:id="803" w:author="羊凌玉" w:date="2023-07-31T15:53:01Z">
        <w:r>
          <w:rPr>
            <w:rFonts w:hint="default" w:ascii="Times New Roman" w:hAnsi="Times New Roman" w:eastAsia="宋体" w:cs="Times New Roman"/>
            <w:b/>
            <w:bCs/>
            <w:sz w:val="24"/>
            <w:szCs w:val="28"/>
            <w:lang w:val="en-US" w:eastAsia="zh-CN"/>
          </w:rPr>
          <w:delText>中国</w:delText>
        </w:r>
      </w:del>
      <w:del w:id="804" w:author="羊凌玉" w:date="2023-07-31T15:53:01Z">
        <w:r>
          <w:rPr>
            <w:rFonts w:hint="default" w:ascii="Times New Roman" w:hAnsi="Times New Roman" w:eastAsia="宋体" w:cs="Times New Roman"/>
            <w:b/>
            <w:bCs/>
            <w:lang w:val="en-US" w:eastAsia="zh-CN"/>
          </w:rPr>
          <w:delText>CCS技术有关政策情况</w:delText>
        </w:r>
      </w:del>
    </w:p>
    <w:p>
      <w:pPr>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del w:id="805" w:author="羊凌玉" w:date="2023-07-31T15:53:01Z"/>
          <w:rFonts w:hint="default" w:ascii="Times New Roman" w:hAnsi="Times New Roman" w:eastAsia="宋体" w:cs="Times New Roman"/>
          <w:sz w:val="24"/>
          <w:szCs w:val="28"/>
          <w:lang w:val="en-US" w:eastAsia="zh-CN"/>
        </w:rPr>
      </w:pPr>
      <w:del w:id="806" w:author="羊凌玉" w:date="2023-07-31T15:53:01Z">
        <w:r>
          <w:rPr>
            <w:rFonts w:hint="default" w:ascii="Times New Roman" w:hAnsi="Times New Roman" w:eastAsia="宋体" w:cs="Times New Roman"/>
            <w:sz w:val="24"/>
            <w:szCs w:val="28"/>
            <w:lang w:val="en-US" w:eastAsia="zh-CN"/>
          </w:rPr>
          <w:delText>中国总体相关政策梳理，在数量、内容上的总的趋势变化</w:delText>
        </w:r>
      </w:del>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del w:id="807" w:author="羊凌玉" w:date="2023-07-31T15:53:01Z"/>
          <w:rFonts w:hint="default" w:ascii="Times New Roman" w:hAnsi="Times New Roman" w:cs="Times New Roman" w:eastAsiaTheme="minorEastAsia"/>
          <w:sz w:val="24"/>
          <w:szCs w:val="28"/>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before="120" w:line="440" w:lineRule="exact"/>
        <w:ind w:firstLine="482" w:firstLineChars="200"/>
        <w:textAlignment w:val="auto"/>
        <w:outlineLvl w:val="2"/>
        <w:rPr>
          <w:ins w:id="808" w:author="羊凌玉" w:date="2023-07-31T15:53:01Z"/>
          <w:rFonts w:hint="default" w:ascii="Times New Roman" w:hAnsi="Times New Roman" w:eastAsia="宋体" w:cs="Times New Roman"/>
          <w:b/>
          <w:bCs/>
          <w:sz w:val="24"/>
          <w:szCs w:val="28"/>
          <w:lang w:val="en-US" w:eastAsia="zh-CN"/>
        </w:rPr>
      </w:pPr>
      <w:ins w:id="809" w:author="羊凌玉" w:date="2023-07-31T15:53:01Z">
        <w:r>
          <w:rPr>
            <w:rFonts w:hint="default" w:ascii="Times New Roman" w:hAnsi="Times New Roman" w:eastAsia="宋体" w:cs="Times New Roman"/>
            <w:b/>
            <w:bCs/>
            <w:sz w:val="24"/>
            <w:szCs w:val="28"/>
            <w:lang w:val="en-US" w:eastAsia="zh-CN"/>
          </w:rPr>
          <w:t>中国</w:t>
        </w:r>
      </w:ins>
      <w:ins w:id="810" w:author="羊凌玉" w:date="2023-07-31T15:53:01Z">
        <w:r>
          <w:rPr>
            <w:rFonts w:hint="default" w:ascii="Times New Roman" w:hAnsi="Times New Roman" w:eastAsia="宋体" w:cs="Times New Roman"/>
            <w:b/>
            <w:bCs/>
            <w:lang w:val="en-US" w:eastAsia="zh-CN"/>
          </w:rPr>
          <w:t>CCS技术有关政策情况</w:t>
        </w:r>
      </w:ins>
    </w:p>
    <w:p>
      <w:pPr>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ins w:id="811" w:author="羊凌玉" w:date="2023-07-31T15:53:01Z"/>
          <w:rFonts w:hint="default" w:ascii="Times New Roman" w:hAnsi="Times New Roman" w:eastAsia="宋体" w:cs="Times New Roman"/>
          <w:sz w:val="24"/>
          <w:szCs w:val="28"/>
          <w:lang w:val="en-US" w:eastAsia="zh-CN"/>
        </w:rPr>
      </w:pPr>
      <w:ins w:id="812" w:author="羊凌玉" w:date="2023-07-31T15:53:01Z">
        <w:r>
          <w:rPr>
            <w:rFonts w:hint="default" w:ascii="Times New Roman" w:hAnsi="Times New Roman" w:eastAsia="宋体" w:cs="Times New Roman"/>
            <w:sz w:val="24"/>
            <w:szCs w:val="28"/>
            <w:lang w:val="en-US" w:eastAsia="zh-CN"/>
          </w:rPr>
          <w:t>中国总体相关政策梳理，在数量、内容上的总的趋势变化</w:t>
        </w:r>
      </w:ins>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outlineLvl w:val="9"/>
        <w:rPr>
          <w:ins w:id="813" w:author="羊凌玉" w:date="2023-07-31T15:53:01Z"/>
          <w:rFonts w:hint="default" w:ascii="Times New Roman" w:hAnsi="Times New Roman" w:cs="Times New Roman" w:eastAsiaTheme="minorEastAsia"/>
          <w:sz w:val="24"/>
          <w:szCs w:val="28"/>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before="120" w:line="440" w:lineRule="exact"/>
        <w:ind w:firstLine="482" w:firstLineChars="200"/>
        <w:textAlignment w:val="auto"/>
        <w:outlineLvl w:val="2"/>
        <w:rPr>
          <w:ins w:id="814" w:author="羊凌玉" w:date="2023-07-31T15:50:38Z"/>
          <w:rFonts w:hint="default" w:ascii="Times New Roman" w:hAnsi="Times New Roman" w:eastAsia="宋体" w:cs="Times New Roman"/>
          <w:b/>
          <w:bCs/>
          <w:sz w:val="24"/>
          <w:szCs w:val="28"/>
          <w:lang w:val="en-US" w:eastAsia="zh-CN"/>
        </w:rPr>
      </w:pPr>
      <w:ins w:id="815" w:author="羊凌玉" w:date="2023-07-31T15:50:38Z">
        <w:r>
          <w:rPr>
            <w:rFonts w:hint="default" w:ascii="Times New Roman" w:hAnsi="Times New Roman" w:eastAsia="宋体" w:cs="Times New Roman"/>
            <w:b/>
            <w:bCs/>
            <w:lang w:val="en-US" w:eastAsia="zh-CN"/>
          </w:rPr>
          <w:t>CCS技术政策</w:t>
        </w:r>
      </w:ins>
      <w:ins w:id="816" w:author="羊凌玉" w:date="2023-07-31T15:50:47Z">
        <w:r>
          <w:rPr>
            <w:rFonts w:hint="eastAsia" w:cs="Times New Roman"/>
            <w:b/>
            <w:bCs/>
            <w:lang w:val="en-US" w:eastAsia="zh-CN"/>
          </w:rPr>
          <w:t>影响研究</w:t>
        </w:r>
      </w:ins>
    </w:p>
    <w:p>
      <w:pPr>
        <w:numPr>
          <w:ilvl w:val="0"/>
          <w:numId w:val="0"/>
        </w:numPr>
        <w:ind w:firstLine="480" w:firstLineChars="200"/>
        <w:rPr>
          <w:rFonts w:hint="default" w:ascii="Times New Roman" w:hAnsi="Times New Roman" w:cs="Times New Roman" w:eastAsiaTheme="minorEastAsia"/>
          <w:sz w:val="24"/>
          <w:szCs w:val="28"/>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ins w:id="817" w:author="羊凌玉" w:date="2023-07-31T23:50:27Z"/>
          <w:rFonts w:hint="default" w:ascii="Times New Roman" w:hAnsi="Times New Roman" w:cs="Times New Roman"/>
          <w:lang w:val="en-US" w:eastAsia="zh-CN"/>
        </w:rPr>
      </w:pPr>
      <w:ins w:id="818" w:author="羊凌玉" w:date="2023-07-31T23:50:27Z">
        <w:r>
          <w:rPr>
            <w:rFonts w:hint="default" w:ascii="Times New Roman" w:hAnsi="Times New Roman" w:cs="Times New Roman"/>
            <w:lang w:val="en-US" w:eastAsia="zh-CN"/>
          </w:rPr>
          <w:br w:type="page"/>
        </w:r>
      </w:ins>
    </w:p>
    <w:p>
      <w:pPr>
        <w:numPr>
          <w:ilvl w:val="0"/>
          <w:numId w:val="0"/>
        </w:numPr>
        <w:rPr>
          <w:del w:id="819" w:author="羊凌玉" w:date="2023-07-31T23:50:28Z"/>
          <w:rFonts w:hint="default" w:ascii="Times New Roman" w:hAnsi="Times New Roman" w:cs="Times New Roman"/>
          <w:lang w:val="en-US" w:eastAsia="zh-CN"/>
        </w:rPr>
      </w:pPr>
    </w:p>
    <w:p>
      <w:pPr>
        <w:pStyle w:val="5"/>
        <w:spacing w:before="120" w:after="120" w:line="440" w:lineRule="exact"/>
        <w:outlineLvl w:val="0"/>
        <w:rPr>
          <w:rFonts w:hint="default" w:ascii="Times New Roman" w:hAnsi="Times New Roman" w:cs="Times New Roman" w:eastAsiaTheme="minorEastAsia"/>
          <w:sz w:val="28"/>
          <w:szCs w:val="28"/>
        </w:rPr>
      </w:pPr>
      <w:bookmarkStart w:id="24" w:name="_Toc16440"/>
      <w:bookmarkStart w:id="25" w:name="_Toc11558"/>
      <w:bookmarkStart w:id="26" w:name="_Toc96456001"/>
      <w:bookmarkStart w:id="27" w:name="_Toc8821"/>
      <w:bookmarkStart w:id="28" w:name="_Toc14509"/>
      <w:bookmarkStart w:id="29" w:name="_Toc26528"/>
      <w:bookmarkStart w:id="30" w:name="_Toc11833"/>
      <w:bookmarkStart w:id="31" w:name="_Toc27028"/>
      <w:bookmarkStart w:id="32" w:name="_Toc6712"/>
      <w:bookmarkStart w:id="33" w:name="_Toc26774"/>
      <w:bookmarkStart w:id="34" w:name="_Toc534620109"/>
      <w:bookmarkStart w:id="35" w:name="_Toc6617"/>
      <w:bookmarkStart w:id="36" w:name="_Toc25726"/>
      <w:bookmarkStart w:id="37" w:name="_Toc18063"/>
      <w:bookmarkStart w:id="38" w:name="_Toc9237"/>
      <w:bookmarkStart w:id="39" w:name="_Toc20191"/>
      <w:bookmarkStart w:id="40" w:name="_Toc13420"/>
      <w:bookmarkStart w:id="41" w:name="_Toc17107"/>
      <w:bookmarkStart w:id="42" w:name="_Toc20969"/>
      <w:bookmarkStart w:id="43" w:name="_Toc2159"/>
      <w:r>
        <w:rPr>
          <w:rFonts w:hint="default" w:ascii="Times New Roman" w:hAnsi="Times New Roman" w:cs="Times New Roman" w:eastAsiaTheme="minorEastAsia"/>
          <w:szCs w:val="28"/>
        </w:rPr>
        <w:t xml:space="preserve">3 </w:t>
      </w:r>
      <w:r>
        <w:rPr>
          <w:rFonts w:hint="default" w:ascii="Times New Roman" w:hAnsi="Times New Roman" w:cs="Times New Roman" w:eastAsiaTheme="minorEastAsia"/>
          <w:sz w:val="28"/>
          <w:szCs w:val="28"/>
        </w:rPr>
        <w:t>课题主要研究内容、研究目标、研究思路及拟解决关键科学问题</w:t>
      </w:r>
    </w:p>
    <w:p>
      <w:pPr>
        <w:pStyle w:val="5"/>
        <w:spacing w:before="120" w:line="440" w:lineRule="exact"/>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3.1 研究目标</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cs="Times New Roman" w:eastAsiaTheme="minorEastAsia"/>
          <w:sz w:val="24"/>
          <w:szCs w:val="28"/>
          <w:highlight w:val="none"/>
          <w:lang w:val="en-US" w:eastAsia="zh-CN"/>
        </w:rPr>
      </w:pPr>
      <w:r>
        <w:rPr>
          <w:rFonts w:hint="eastAsia" w:cs="Times New Roman" w:eastAsiaTheme="minorEastAsia"/>
          <w:sz w:val="24"/>
          <w:szCs w:val="28"/>
          <w:highlight w:val="none"/>
          <w:lang w:val="en-US" w:eastAsia="zh-CN"/>
        </w:rPr>
        <w:t>本研究拟在碳中和目标背景下，通过梳理国内外CCS技术发展预测及其综合影响的文献，结合全球典型国家CCS技术发展的经验特征及我国CCS技术发展现状，识别中国未来CCS技术的可能发展路径及潜在影响因素，揭示关键影响因素对CCS技术发展的内在影响机制，构建内生CCS技术的中国能源-环境-经济CGE模型，定量模拟各类CCS技术发展路径的减排潜力和经济成本，以及对不同类型产业部门产出的综合影响及其影响机制，并评估CCS技术与各类减排政策之间的协同与权衡效应，评估不同减排政策组合下CCS技术的减排效率及不同时间阶段的演变特征，遴选出碳中和目标下CCS技术成本收益最优的发展路径，为国家和行业层面的CCS技术部署研究提供分析框架，为中国实现碳中和目标的减排政策方案制定提供科学依据。</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cs="Times New Roman" w:eastAsiaTheme="minorEastAsia"/>
          <w:sz w:val="24"/>
          <w:szCs w:val="28"/>
          <w:highlight w:val="none"/>
          <w:lang w:val="en-US" w:eastAsia="zh-CN"/>
        </w:rPr>
      </w:pPr>
      <w:r>
        <w:rPr>
          <w:rFonts w:hint="eastAsia" w:cs="Times New Roman" w:eastAsiaTheme="minorEastAsia"/>
          <w:sz w:val="24"/>
          <w:szCs w:val="28"/>
          <w:highlight w:val="none"/>
          <w:lang w:val="en-US" w:eastAsia="zh-CN"/>
        </w:rPr>
        <w:t>以上总目标可以分解为4个子目标：</w:t>
      </w:r>
    </w:p>
    <w:p>
      <w:pPr>
        <w:keepNext w:val="0"/>
        <w:keepLines w:val="0"/>
        <w:pageBreakBefore w:val="0"/>
        <w:widowControl w:val="0"/>
        <w:numPr>
          <w:ilvl w:val="0"/>
          <w:numId w:val="12"/>
        </w:numPr>
        <w:kinsoku/>
        <w:wordWrap/>
        <w:overflowPunct/>
        <w:topLinePunct w:val="0"/>
        <w:autoSpaceDE/>
        <w:autoSpaceDN/>
        <w:bidi w:val="0"/>
        <w:adjustRightInd/>
        <w:snapToGrid/>
        <w:spacing w:line="440" w:lineRule="exact"/>
        <w:textAlignment w:val="auto"/>
        <w:rPr>
          <w:rFonts w:hint="eastAsia" w:cs="Times New Roman" w:eastAsiaTheme="minorEastAsia"/>
          <w:sz w:val="24"/>
          <w:szCs w:val="28"/>
          <w:highlight w:val="none"/>
          <w:lang w:val="en-US" w:eastAsia="zh-CN"/>
        </w:rPr>
      </w:pPr>
      <w:r>
        <w:rPr>
          <w:rFonts w:hint="eastAsia" w:cs="Times New Roman" w:eastAsiaTheme="minorEastAsia"/>
          <w:sz w:val="24"/>
          <w:szCs w:val="28"/>
          <w:highlight w:val="none"/>
          <w:lang w:val="en-US" w:eastAsia="zh-CN"/>
        </w:rPr>
        <w:t>厘清CCS技术与减排成本的双向耦合机理，开发内生CCS技术的能源-经济-环境CGE模型，</w:t>
      </w:r>
    </w:p>
    <w:p>
      <w:pPr>
        <w:keepNext w:val="0"/>
        <w:keepLines w:val="0"/>
        <w:pageBreakBefore w:val="0"/>
        <w:widowControl w:val="0"/>
        <w:numPr>
          <w:ilvl w:val="0"/>
          <w:numId w:val="12"/>
        </w:numPr>
        <w:kinsoku/>
        <w:wordWrap/>
        <w:overflowPunct/>
        <w:topLinePunct w:val="0"/>
        <w:autoSpaceDE/>
        <w:autoSpaceDN/>
        <w:bidi w:val="0"/>
        <w:adjustRightInd/>
        <w:snapToGrid/>
        <w:spacing w:line="440" w:lineRule="exact"/>
        <w:textAlignment w:val="auto"/>
        <w:rPr>
          <w:rFonts w:hint="eastAsia" w:cs="Times New Roman" w:eastAsiaTheme="minorEastAsia"/>
          <w:sz w:val="24"/>
          <w:szCs w:val="28"/>
          <w:highlight w:val="none"/>
          <w:lang w:val="en-US" w:eastAsia="zh-CN"/>
        </w:rPr>
      </w:pPr>
      <w:r>
        <w:rPr>
          <w:rFonts w:hint="eastAsia" w:cs="Times New Roman" w:eastAsiaTheme="minorEastAsia"/>
          <w:sz w:val="24"/>
          <w:szCs w:val="28"/>
          <w:highlight w:val="none"/>
          <w:lang w:val="en-US" w:eastAsia="zh-CN"/>
        </w:rPr>
        <w:t>通过梳理国内外CCS技术发展研究，分析和比较</w:t>
      </w:r>
    </w:p>
    <w:p>
      <w:pPr>
        <w:keepNext w:val="0"/>
        <w:keepLines w:val="0"/>
        <w:pageBreakBefore w:val="0"/>
        <w:widowControl w:val="0"/>
        <w:numPr>
          <w:ilvl w:val="0"/>
          <w:numId w:val="12"/>
        </w:numPr>
        <w:kinsoku/>
        <w:wordWrap/>
        <w:overflowPunct/>
        <w:topLinePunct w:val="0"/>
        <w:autoSpaceDE/>
        <w:autoSpaceDN/>
        <w:bidi w:val="0"/>
        <w:adjustRightInd/>
        <w:snapToGrid/>
        <w:spacing w:line="440" w:lineRule="exact"/>
        <w:textAlignment w:val="auto"/>
        <w:rPr>
          <w:rFonts w:hint="eastAsia" w:cs="Times New Roman" w:eastAsiaTheme="minorEastAsia"/>
          <w:sz w:val="24"/>
          <w:szCs w:val="28"/>
          <w:highlight w:val="none"/>
          <w:lang w:val="en-US" w:eastAsia="zh-CN"/>
        </w:rPr>
      </w:pPr>
      <w:r>
        <w:rPr>
          <w:rFonts w:hint="eastAsia" w:cs="Times New Roman" w:eastAsiaTheme="minorEastAsia"/>
          <w:sz w:val="24"/>
          <w:szCs w:val="28"/>
          <w:highlight w:val="none"/>
          <w:lang w:val="en-US" w:eastAsia="zh-CN"/>
        </w:rPr>
        <w:t>基于不同CCS技术路线的经济成本与社会影响综合模拟分析，甄别不同减碳和中和路径下典型区域与重点行业CCS技术的最优路径。</w:t>
      </w:r>
    </w:p>
    <w:p>
      <w:pPr>
        <w:keepNext w:val="0"/>
        <w:keepLines w:val="0"/>
        <w:pageBreakBefore w:val="0"/>
        <w:widowControl w:val="0"/>
        <w:numPr>
          <w:ilvl w:val="0"/>
          <w:numId w:val="12"/>
        </w:numPr>
        <w:kinsoku/>
        <w:wordWrap/>
        <w:overflowPunct/>
        <w:topLinePunct w:val="0"/>
        <w:autoSpaceDE/>
        <w:autoSpaceDN/>
        <w:bidi w:val="0"/>
        <w:adjustRightInd/>
        <w:snapToGrid/>
        <w:spacing w:line="440" w:lineRule="exact"/>
        <w:textAlignment w:val="auto"/>
        <w:rPr>
          <w:rFonts w:hint="default" w:cs="Times New Roman" w:eastAsiaTheme="minorEastAsia"/>
          <w:sz w:val="24"/>
          <w:szCs w:val="28"/>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cs="Times New Roman" w:eastAsiaTheme="minorEastAsia"/>
          <w:sz w:val="24"/>
          <w:szCs w:val="28"/>
          <w:highlight w:val="none"/>
          <w:lang w:val="en-US" w:eastAsia="zh-CN"/>
        </w:rPr>
      </w:pPr>
    </w:p>
    <w:p>
      <w:pPr>
        <w:pStyle w:val="5"/>
        <w:spacing w:before="120" w:line="440" w:lineRule="exact"/>
        <w:rPr>
          <w:rFonts w:hint="default" w:ascii="Times New Roman" w:hAnsi="Times New Roman" w:cs="Times New Roman" w:eastAsiaTheme="minorEastAsia"/>
          <w:sz w:val="24"/>
          <w:szCs w:val="28"/>
          <w:highlight w:val="none"/>
        </w:rPr>
      </w:pPr>
      <w:bookmarkStart w:id="44" w:name="_Toc534620110"/>
      <w:bookmarkStart w:id="45" w:name="_Toc17167"/>
      <w:bookmarkStart w:id="46" w:name="_Toc26005"/>
      <w:bookmarkStart w:id="47" w:name="_Toc14755"/>
      <w:bookmarkStart w:id="48" w:name="_Toc18948"/>
      <w:bookmarkStart w:id="49" w:name="_Toc18679"/>
      <w:bookmarkStart w:id="50" w:name="_Toc20310"/>
      <w:bookmarkStart w:id="51" w:name="_Toc29583"/>
      <w:bookmarkStart w:id="52" w:name="_Toc24055"/>
      <w:bookmarkStart w:id="53" w:name="_Toc16413"/>
      <w:bookmarkStart w:id="54" w:name="_Toc25986"/>
      <w:bookmarkStart w:id="55" w:name="_Toc20741"/>
      <w:bookmarkStart w:id="56" w:name="_Toc7159"/>
      <w:bookmarkStart w:id="57" w:name="_Toc19073"/>
      <w:bookmarkStart w:id="58" w:name="_Toc20166"/>
      <w:bookmarkStart w:id="59" w:name="_Toc6572"/>
      <w:bookmarkStart w:id="60" w:name="_Toc5121"/>
      <w:bookmarkStart w:id="61" w:name="_Toc18709"/>
      <w:bookmarkStart w:id="62" w:name="_Toc96456002"/>
      <w:bookmarkStart w:id="63" w:name="_Toc9455"/>
      <w:r>
        <w:rPr>
          <w:rFonts w:hint="default" w:ascii="Times New Roman" w:hAnsi="Times New Roman" w:cs="Times New Roman" w:eastAsiaTheme="minorEastAsia"/>
          <w:sz w:val="24"/>
          <w:szCs w:val="28"/>
          <w:highlight w:val="none"/>
        </w:rPr>
        <w:t>3.2 研究内容</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commentRangeStart w:id="23"/>
      <w:commentRangeStart w:id="24"/>
      <w:r>
        <w:rPr>
          <w:rFonts w:hint="default" w:ascii="Times New Roman" w:hAnsi="Times New Roman" w:cs="Times New Roman"/>
        </w:rPr>
        <w:commentReference w:id="23"/>
      </w:r>
      <w:commentRangeEnd w:id="23"/>
      <w:commentRangeEnd w:id="24"/>
      <w:r>
        <w:rPr>
          <w:rFonts w:hint="default" w:ascii="Times New Roman" w:hAnsi="Times New Roman" w:cs="Times New Roman"/>
        </w:rPr>
        <w:commentReference w:id="24"/>
      </w:r>
    </w:p>
    <w:p>
      <w:pPr>
        <w:spacing w:before="120" w:line="440" w:lineRule="exact"/>
        <w:outlineLvl w:val="2"/>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3</w:t>
      </w:r>
      <w:r>
        <w:rPr>
          <w:rFonts w:hint="default" w:ascii="Times New Roman" w:hAnsi="Times New Roman" w:cs="Times New Roman" w:eastAsiaTheme="minorEastAsia"/>
          <w:b w:val="0"/>
          <w:bCs w:val="0"/>
        </w:rPr>
        <w:t xml:space="preserve">.2.1 </w:t>
      </w:r>
      <w:r>
        <w:rPr>
          <w:rFonts w:hint="default" w:ascii="Times New Roman" w:hAnsi="Times New Roman" w:cs="Times New Roman" w:eastAsiaTheme="minorEastAsia"/>
          <w:b w:val="0"/>
          <w:bCs w:val="0"/>
          <w:lang w:val="en-US" w:eastAsia="zh-CN"/>
        </w:rPr>
        <w:t>碳中和目标下中国减排措施梳理</w:t>
      </w:r>
      <w:r>
        <w:rPr>
          <w:rFonts w:hint="default" w:ascii="Times New Roman" w:hAnsi="Times New Roman" w:cs="Times New Roman"/>
        </w:rPr>
        <w:commentReference w:id="25"/>
      </w:r>
      <w:r>
        <w:rPr>
          <w:rFonts w:hint="default" w:ascii="Times New Roman" w:hAnsi="Times New Roman" w:cs="Times New Roman" w:eastAsiaTheme="minorEastAsia"/>
          <w:b w:val="0"/>
          <w:bCs w:val="0"/>
          <w:lang w:val="en-US" w:eastAsia="zh-CN"/>
        </w:rPr>
        <w:t>、国内外</w:t>
      </w:r>
      <w:r>
        <w:rPr>
          <w:rFonts w:hint="default" w:ascii="Times New Roman" w:hAnsi="Times New Roman" w:cs="Times New Roman" w:eastAsiaTheme="minorEastAsia"/>
          <w:b w:val="0"/>
          <w:bCs w:val="0"/>
        </w:rPr>
        <w:t>CCS技术</w:t>
      </w:r>
      <w:r>
        <w:rPr>
          <w:rFonts w:hint="default" w:ascii="Times New Roman" w:hAnsi="Times New Roman" w:cs="Times New Roman" w:eastAsiaTheme="minorEastAsia"/>
          <w:b w:val="0"/>
          <w:bCs w:val="0"/>
          <w:lang w:val="en-US" w:eastAsia="zh-CN"/>
        </w:rPr>
        <w:t>发展现状（规模、技术成熟度、成本）、国内外主要CCS技术激励政策梳理</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为模型构建与CCS未来发展情景提供数据、为CCS引入机理提供理论依据</w:t>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eastAsia="zh-CN"/>
        </w:rPr>
        <w:t>3</w:t>
      </w:r>
      <w:r>
        <w:rPr>
          <w:rFonts w:hint="default" w:ascii="Times New Roman" w:hAnsi="Times New Roman" w:cs="Times New Roman" w:eastAsiaTheme="minorEastAsia"/>
          <w:b w:val="0"/>
          <w:bCs w:val="0"/>
        </w:rPr>
        <w:t>.2.2构建内生CCS技术的中国能源经济动态CGE模型</w:t>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eastAsia="zh-CN"/>
        </w:rPr>
        <w:t>3</w:t>
      </w:r>
      <w:r>
        <w:rPr>
          <w:rFonts w:hint="default" w:ascii="Times New Roman" w:hAnsi="Times New Roman" w:cs="Times New Roman" w:eastAsiaTheme="minorEastAsia"/>
          <w:b w:val="0"/>
          <w:bCs w:val="0"/>
        </w:rPr>
        <w:t>.2.3</w:t>
      </w:r>
      <w:r>
        <w:rPr>
          <w:rFonts w:hint="default" w:ascii="Times New Roman" w:hAnsi="Times New Roman" w:cs="Times New Roman" w:eastAsiaTheme="minorEastAsia"/>
          <w:b w:val="0"/>
          <w:bCs w:val="0"/>
          <w:lang w:val="en-US" w:eastAsia="zh-CN"/>
        </w:rPr>
        <w:t xml:space="preserve"> 单一</w:t>
      </w:r>
      <w:r>
        <w:rPr>
          <w:rFonts w:hint="default" w:ascii="Times New Roman" w:hAnsi="Times New Roman" w:cs="Times New Roman" w:eastAsiaTheme="minorEastAsia"/>
          <w:b w:val="0"/>
          <w:bCs w:val="0"/>
        </w:rPr>
        <w:t>CCS技术</w:t>
      </w:r>
      <w:r>
        <w:rPr>
          <w:rFonts w:hint="default" w:ascii="Times New Roman" w:hAnsi="Times New Roman" w:cs="Times New Roman" w:eastAsiaTheme="minorEastAsia"/>
          <w:b w:val="0"/>
          <w:bCs w:val="0"/>
          <w:lang w:val="en-US" w:eastAsia="zh-CN"/>
        </w:rPr>
        <w:t>对中国经济社会能源环境</w:t>
      </w:r>
      <w:r>
        <w:rPr>
          <w:rFonts w:hint="default" w:ascii="Times New Roman" w:hAnsi="Times New Roman" w:cs="Times New Roman" w:eastAsiaTheme="minorEastAsia"/>
          <w:b w:val="0"/>
          <w:bCs w:val="0"/>
        </w:rPr>
        <w:t>的影响分析</w:t>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eastAsia="zh-CN"/>
        </w:rPr>
        <w:t>3</w:t>
      </w:r>
      <w:r>
        <w:rPr>
          <w:rFonts w:hint="default" w:ascii="Times New Roman" w:hAnsi="Times New Roman" w:cs="Times New Roman" w:eastAsiaTheme="minorEastAsia"/>
          <w:b w:val="0"/>
          <w:bCs w:val="0"/>
        </w:rPr>
        <w:t>.2.4碳中和目标约束下</w:t>
      </w:r>
      <w:r>
        <w:rPr>
          <w:rFonts w:hint="default" w:ascii="Times New Roman" w:hAnsi="Times New Roman" w:cs="Times New Roman" w:eastAsiaTheme="minorEastAsia"/>
          <w:b w:val="0"/>
          <w:bCs w:val="0"/>
          <w:lang w:val="en-US" w:eastAsia="zh-CN"/>
        </w:rPr>
        <w:t>考量各项减排措施实施后</w:t>
      </w:r>
      <w:r>
        <w:rPr>
          <w:rFonts w:hint="default" w:ascii="Times New Roman" w:hAnsi="Times New Roman" w:cs="Times New Roman" w:eastAsiaTheme="minorEastAsia"/>
          <w:b w:val="0"/>
          <w:bCs w:val="0"/>
        </w:rPr>
        <w:t>CCS技术的</w:t>
      </w:r>
      <w:r>
        <w:rPr>
          <w:rFonts w:hint="default" w:ascii="Times New Roman" w:hAnsi="Times New Roman" w:cs="Times New Roman" w:eastAsiaTheme="minorEastAsia"/>
          <w:b w:val="0"/>
          <w:bCs w:val="0"/>
          <w:lang w:val="en-US" w:eastAsia="zh-CN"/>
        </w:rPr>
        <w:t>综合</w:t>
      </w:r>
      <w:r>
        <w:rPr>
          <w:rFonts w:hint="default" w:ascii="Times New Roman" w:hAnsi="Times New Roman" w:cs="Times New Roman" w:eastAsiaTheme="minorEastAsia"/>
          <w:b w:val="0"/>
          <w:bCs w:val="0"/>
        </w:rPr>
        <w:t>影响分析</w:t>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lang w:val="en-US" w:eastAsia="zh-CN"/>
        </w:rPr>
        <w:t>3</w:t>
      </w:r>
      <w:r>
        <w:rPr>
          <w:rFonts w:hint="default" w:ascii="Times New Roman" w:hAnsi="Times New Roman" w:cs="Times New Roman" w:eastAsiaTheme="minorEastAsia"/>
          <w:b w:val="0"/>
          <w:bCs w:val="0"/>
        </w:rPr>
        <w:t>.2.5</w:t>
      </w:r>
      <w:r>
        <w:rPr>
          <w:rFonts w:hint="default" w:ascii="Times New Roman" w:hAnsi="Times New Roman" w:cs="Times New Roman" w:eastAsiaTheme="minorEastAsia"/>
          <w:b w:val="0"/>
          <w:bCs w:val="0"/>
          <w:lang w:val="en-US" w:eastAsia="zh-CN"/>
        </w:rPr>
        <w:t xml:space="preserve"> CCS技术激励政策设计及其影响研究</w:t>
      </w:r>
    </w:p>
    <w:p>
      <w:pPr>
        <w:pStyle w:val="5"/>
        <w:spacing w:before="120" w:line="440" w:lineRule="exact"/>
        <w:rPr>
          <w:rFonts w:hint="default" w:ascii="Times New Roman" w:hAnsi="Times New Roman" w:cs="Times New Roman" w:eastAsiaTheme="minorEastAsia"/>
          <w:sz w:val="24"/>
          <w:szCs w:val="28"/>
        </w:rPr>
      </w:pPr>
      <w:bookmarkStart w:id="64" w:name="_Toc29954"/>
      <w:bookmarkStart w:id="65" w:name="_Toc6069"/>
      <w:bookmarkStart w:id="66" w:name="_Toc27373"/>
      <w:bookmarkStart w:id="67" w:name="_Toc5788"/>
      <w:bookmarkStart w:id="68" w:name="_Toc971"/>
      <w:bookmarkStart w:id="69" w:name="_Toc28805"/>
      <w:bookmarkStart w:id="70" w:name="_Toc782"/>
      <w:bookmarkStart w:id="71" w:name="_Toc25685"/>
      <w:bookmarkStart w:id="72" w:name="_Toc24921"/>
      <w:bookmarkStart w:id="73" w:name="_Toc6074"/>
      <w:bookmarkStart w:id="74" w:name="_Toc96456003"/>
      <w:bookmarkStart w:id="75" w:name="_Toc21092"/>
      <w:bookmarkStart w:id="76" w:name="_Toc3039"/>
      <w:bookmarkStart w:id="77" w:name="_Toc13538"/>
      <w:bookmarkStart w:id="78" w:name="_Toc22756"/>
      <w:bookmarkStart w:id="79" w:name="_Toc24308"/>
      <w:bookmarkStart w:id="80" w:name="_Toc13666"/>
      <w:bookmarkStart w:id="81" w:name="_Toc534620115"/>
      <w:bookmarkStart w:id="82" w:name="_Toc20803"/>
      <w:bookmarkStart w:id="83" w:name="_Toc13930"/>
      <w:r>
        <w:rPr>
          <w:rFonts w:hint="default" w:ascii="Times New Roman" w:hAnsi="Times New Roman" w:cs="Times New Roman" w:eastAsiaTheme="minorEastAsia"/>
          <w:sz w:val="24"/>
          <w:szCs w:val="28"/>
        </w:rPr>
        <w:t>3.3拟解决关键问题</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pPr>
        <w:spacing w:before="120" w:line="440" w:lineRule="exact"/>
        <w:outlineLvl w:val="2"/>
        <w:rPr>
          <w:rFonts w:hint="default" w:cs="Times New Roman" w:eastAsiaTheme="minorEastAsia"/>
          <w:b w:val="0"/>
          <w:bCs w:val="0"/>
          <w:lang w:val="en-US" w:eastAsia="zh-CN"/>
        </w:rPr>
      </w:pPr>
      <w:r>
        <w:rPr>
          <w:rFonts w:hint="eastAsia" w:cs="Times New Roman" w:eastAsiaTheme="minorEastAsia"/>
          <w:b w:val="0"/>
          <w:bCs w:val="0"/>
          <w:lang w:val="en-US" w:eastAsia="zh-CN"/>
        </w:rPr>
        <w:t>为完成上述研究内容，需要有以下三个关键问题需要解决：</w:t>
      </w:r>
    </w:p>
    <w:p>
      <w:pPr>
        <w:spacing w:before="120" w:line="440" w:lineRule="exact"/>
        <w:outlineLvl w:val="2"/>
        <w:rPr>
          <w:rFonts w:hint="default" w:ascii="Times New Roman" w:hAnsi="Times New Roman" w:cs="Times New Roman" w:eastAsiaTheme="minorEastAsia"/>
          <w:b w:val="0"/>
          <w:bCs w:val="0"/>
        </w:rPr>
      </w:pPr>
      <w:r>
        <w:rPr>
          <w:rFonts w:hint="eastAsia" w:cs="Times New Roman" w:eastAsiaTheme="minorEastAsia"/>
          <w:b w:val="0"/>
          <w:bCs w:val="0"/>
          <w:lang w:eastAsia="zh-CN"/>
        </w:rPr>
        <w:t>（</w:t>
      </w:r>
      <w:r>
        <w:rPr>
          <w:rFonts w:hint="eastAsia" w:cs="Times New Roman" w:eastAsiaTheme="minorEastAsia"/>
          <w:b w:val="0"/>
          <w:bCs w:val="0"/>
          <w:lang w:val="en-US" w:eastAsia="zh-CN"/>
        </w:rPr>
        <w:t>1</w:t>
      </w:r>
      <w:r>
        <w:rPr>
          <w:rFonts w:hint="eastAsia" w:cs="Times New Roman" w:eastAsiaTheme="minorEastAsia"/>
          <w:b w:val="0"/>
          <w:bCs w:val="0"/>
          <w:lang w:eastAsia="zh-CN"/>
        </w:rPr>
        <w:t>）</w:t>
      </w:r>
      <w:r>
        <w:rPr>
          <w:rFonts w:hint="default" w:ascii="Times New Roman" w:hAnsi="Times New Roman" w:cs="Times New Roman" w:eastAsiaTheme="minorEastAsia"/>
          <w:b w:val="0"/>
          <w:bCs w:val="0"/>
        </w:rPr>
        <w:t>如何准确刻画CCS技术与CGE模型的双向耦合机制？</w:t>
      </w:r>
    </w:p>
    <w:p>
      <w:pPr>
        <w:spacing w:before="120" w:line="440" w:lineRule="exact"/>
        <w:outlineLvl w:val="2"/>
        <w:rPr>
          <w:rFonts w:hint="eastAsia" w:cs="Times New Roman" w:eastAsiaTheme="minorEastAsia"/>
          <w:b w:val="0"/>
          <w:bCs w:val="0"/>
          <w:lang w:val="en-US" w:eastAsia="zh-CN"/>
        </w:rPr>
      </w:pPr>
      <w:bookmarkStart w:id="84" w:name="_Toc17553"/>
      <w:bookmarkStart w:id="85" w:name="_Toc18129"/>
      <w:bookmarkStart w:id="86" w:name="_Toc16451"/>
      <w:bookmarkStart w:id="87" w:name="_Toc9325"/>
      <w:bookmarkStart w:id="88" w:name="_Toc18304"/>
      <w:bookmarkStart w:id="89" w:name="_Toc20557"/>
      <w:bookmarkStart w:id="90" w:name="_Toc2318"/>
      <w:bookmarkStart w:id="91" w:name="_Toc32371"/>
      <w:bookmarkStart w:id="92" w:name="_Toc4712"/>
      <w:bookmarkStart w:id="93" w:name="_Toc8291"/>
      <w:bookmarkStart w:id="94" w:name="_Toc534620117"/>
      <w:bookmarkStart w:id="95" w:name="_Toc14178"/>
      <w:bookmarkStart w:id="96" w:name="_Toc18070"/>
      <w:bookmarkStart w:id="97" w:name="_Toc10258"/>
      <w:bookmarkStart w:id="98" w:name="_Toc14115"/>
      <w:bookmarkStart w:id="99" w:name="_Toc8724"/>
      <w:bookmarkStart w:id="100" w:name="_Toc27045"/>
      <w:bookmarkStart w:id="101" w:name="_Toc24125"/>
      <w:r>
        <w:rPr>
          <w:rFonts w:hint="eastAsia" w:cs="Times New Roman" w:eastAsiaTheme="minorEastAsia"/>
          <w:b w:val="0"/>
          <w:bCs w:val="0"/>
          <w:lang w:eastAsia="zh-CN"/>
        </w:rPr>
        <w:t>（</w:t>
      </w:r>
      <w:r>
        <w:rPr>
          <w:rFonts w:hint="eastAsia" w:cs="Times New Roman" w:eastAsiaTheme="minorEastAsia"/>
          <w:b w:val="0"/>
          <w:bCs w:val="0"/>
          <w:lang w:val="en-US" w:eastAsia="zh-CN"/>
        </w:rPr>
        <w:t>2</w:t>
      </w:r>
      <w:r>
        <w:rPr>
          <w:rFonts w:hint="eastAsia" w:cs="Times New Roman" w:eastAsiaTheme="minorEastAsia"/>
          <w:b w:val="0"/>
          <w:bCs w:val="0"/>
          <w:lang w:eastAsia="zh-CN"/>
        </w:rPr>
        <w:t>）</w:t>
      </w:r>
      <w:r>
        <w:rPr>
          <w:rFonts w:hint="default" w:ascii="Times New Roman" w:hAnsi="Times New Roman" w:cs="Times New Roman" w:eastAsiaTheme="minorEastAsia"/>
          <w:b w:val="0"/>
          <w:bCs w:val="0"/>
        </w:rPr>
        <w:t>如何</w:t>
      </w:r>
      <w:bookmarkStart w:id="102" w:name="OLE_LINK6"/>
      <w:r>
        <w:rPr>
          <w:rFonts w:hint="eastAsia" w:cs="Times New Roman" w:eastAsiaTheme="minorEastAsia"/>
          <w:b w:val="0"/>
          <w:bCs w:val="0"/>
          <w:lang w:val="en-US" w:eastAsia="zh-CN"/>
        </w:rPr>
        <w:t>刻画不同因素影响下CCS技术的发展路径，揭示不同</w:t>
      </w:r>
      <w:r>
        <w:rPr>
          <w:rFonts w:hint="default" w:ascii="Times New Roman" w:hAnsi="Times New Roman" w:cs="Times New Roman" w:eastAsiaTheme="minorEastAsia"/>
          <w:b w:val="0"/>
          <w:bCs w:val="0"/>
          <w:lang w:val="en-US" w:eastAsia="zh-CN"/>
        </w:rPr>
        <w:t>CCS技术</w:t>
      </w:r>
      <w:r>
        <w:rPr>
          <w:rFonts w:hint="eastAsia" w:cs="Times New Roman" w:eastAsiaTheme="minorEastAsia"/>
          <w:b w:val="0"/>
          <w:bCs w:val="0"/>
          <w:lang w:val="en-US" w:eastAsia="zh-CN"/>
        </w:rPr>
        <w:t>发展路径对产业部门的影响机理及行业间溢出反馈机制？</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pPr>
        <w:spacing w:before="120" w:line="440" w:lineRule="exact"/>
        <w:outlineLvl w:val="2"/>
        <w:rPr>
          <w:rFonts w:hint="default" w:ascii="Times New Roman" w:hAnsi="Times New Roman" w:cs="Times New Roman" w:eastAsiaTheme="minorEastAsia"/>
          <w:b w:val="0"/>
          <w:bCs w:val="0"/>
          <w:lang w:val="en-US" w:eastAsia="zh-CN"/>
        </w:rPr>
      </w:pPr>
      <w:r>
        <w:rPr>
          <w:rFonts w:hint="eastAsia" w:cs="Times New Roman" w:eastAsiaTheme="minorEastAsia"/>
          <w:b w:val="0"/>
          <w:bCs w:val="0"/>
          <w:lang w:val="en-US" w:eastAsia="zh-CN"/>
        </w:rPr>
        <w:t>（3）如何识别CCS技术与各类减排政策间的协同与权衡效应，准确评估碳中和目标约束下不同阶段CCS技术的减排潜力（收益）与经济代价（成本）？</w:t>
      </w:r>
    </w:p>
    <w:p>
      <w:pPr>
        <w:pStyle w:val="5"/>
        <w:spacing w:before="120" w:line="440" w:lineRule="exact"/>
        <w:rPr>
          <w:rFonts w:hint="default" w:ascii="Times New Roman" w:hAnsi="Times New Roman" w:eastAsia="宋体" w:cs="Times New Roman"/>
          <w:sz w:val="24"/>
          <w:szCs w:val="28"/>
        </w:rPr>
      </w:pPr>
      <w:bookmarkStart w:id="103" w:name="_Toc23503"/>
      <w:bookmarkStart w:id="104" w:name="_Toc26477"/>
      <w:bookmarkStart w:id="105" w:name="_Toc20776"/>
      <w:bookmarkStart w:id="106" w:name="_Toc7393"/>
      <w:bookmarkStart w:id="107" w:name="_Toc17682"/>
      <w:bookmarkStart w:id="108" w:name="_Toc7767"/>
      <w:bookmarkStart w:id="109" w:name="_Toc250"/>
      <w:bookmarkStart w:id="110" w:name="_Toc534620118"/>
      <w:bookmarkStart w:id="111" w:name="_Toc23097"/>
      <w:bookmarkStart w:id="112" w:name="_Toc20505"/>
      <w:bookmarkStart w:id="113" w:name="_Toc2562"/>
      <w:bookmarkStart w:id="114" w:name="_Toc15887"/>
      <w:bookmarkStart w:id="115" w:name="_Toc27707"/>
      <w:bookmarkStart w:id="116" w:name="_Toc21362"/>
      <w:bookmarkStart w:id="117" w:name="_Toc17120"/>
      <w:bookmarkStart w:id="118" w:name="_Toc1587"/>
      <w:bookmarkStart w:id="119" w:name="_Toc27497"/>
      <w:bookmarkStart w:id="120" w:name="_Toc20599"/>
      <w:bookmarkStart w:id="121" w:name="_Toc96456004"/>
      <w:bookmarkStart w:id="122" w:name="_Toc8969"/>
      <w:r>
        <w:rPr>
          <w:rFonts w:hint="default" w:ascii="Times New Roman" w:hAnsi="Times New Roman" w:eastAsia="宋体" w:cs="Times New Roman"/>
          <w:sz w:val="24"/>
          <w:szCs w:val="28"/>
        </w:rPr>
        <w:t>3.4 文章结构</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b/>
          <w:bCs/>
        </w:rPr>
      </w:pPr>
      <w:r>
        <w:rPr>
          <w:rFonts w:hint="default" w:ascii="Times New Roman" w:hAnsi="Times New Roman" w:cs="Times New Roman" w:eastAsiaTheme="minorEastAsia"/>
          <w:b/>
          <w:bCs/>
        </w:rPr>
        <w:t>绪论</w:t>
      </w:r>
    </w:p>
    <w:p>
      <w:pPr>
        <w:keepNext w:val="0"/>
        <w:keepLines w:val="0"/>
        <w:pageBreakBefore w:val="0"/>
        <w:widowControl w:val="0"/>
        <w:numPr>
          <w:ilvl w:val="1"/>
          <w:numId w:val="14"/>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研究背景</w:t>
      </w:r>
    </w:p>
    <w:p>
      <w:pPr>
        <w:keepNext w:val="0"/>
        <w:keepLines w:val="0"/>
        <w:pageBreakBefore w:val="0"/>
        <w:widowControl w:val="0"/>
        <w:numPr>
          <w:ilvl w:val="1"/>
          <w:numId w:val="14"/>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研究问题</w:t>
      </w:r>
    </w:p>
    <w:p>
      <w:pPr>
        <w:keepNext w:val="0"/>
        <w:keepLines w:val="0"/>
        <w:pageBreakBefore w:val="0"/>
        <w:widowControl w:val="0"/>
        <w:numPr>
          <w:ilvl w:val="1"/>
          <w:numId w:val="14"/>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选题意义</w:t>
      </w:r>
    </w:p>
    <w:p>
      <w:pPr>
        <w:keepNext w:val="0"/>
        <w:keepLines w:val="0"/>
        <w:pageBreakBefore w:val="0"/>
        <w:widowControl w:val="0"/>
        <w:numPr>
          <w:ilvl w:val="1"/>
          <w:numId w:val="14"/>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研究目标、内容和思路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240" w:firstLineChars="1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1.4.1 研究目标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240" w:firstLineChars="1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1.4.2 研究内容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240" w:firstLineChars="1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1.4.3 技术路线</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b/>
          <w:bCs/>
        </w:rPr>
      </w:pPr>
      <w:r>
        <w:rPr>
          <w:rFonts w:hint="default" w:ascii="Times New Roman" w:hAnsi="Times New Roman" w:cs="Times New Roman" w:eastAsiaTheme="minorEastAsia"/>
          <w:b/>
          <w:bCs/>
        </w:rPr>
        <w:t>文献综述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2.1 CCS技术</w:t>
      </w:r>
      <w:ins w:id="820" w:author="羊凌玉" w:date="2023-07-31T23:51:07Z">
        <w:r>
          <w:rPr>
            <w:rFonts w:hint="eastAsia" w:cs="Times New Roman" w:eastAsiaTheme="minorEastAsia"/>
            <w:lang w:val="en-US" w:eastAsia="zh-CN"/>
          </w:rPr>
          <w:t>未来</w:t>
        </w:r>
      </w:ins>
      <w:ins w:id="821" w:author="羊凌玉" w:date="2023-07-31T23:51:12Z">
        <w:r>
          <w:rPr>
            <w:rFonts w:hint="eastAsia" w:cs="Times New Roman" w:eastAsiaTheme="minorEastAsia"/>
            <w:lang w:val="en-US" w:eastAsia="zh-CN"/>
          </w:rPr>
          <w:t>减排潜力</w:t>
        </w:r>
      </w:ins>
      <w:ins w:id="822" w:author="羊凌玉" w:date="2023-07-31T23:51:13Z">
        <w:r>
          <w:rPr>
            <w:rFonts w:hint="eastAsia" w:cs="Times New Roman" w:eastAsiaTheme="minorEastAsia"/>
            <w:lang w:val="en-US" w:eastAsia="zh-CN"/>
          </w:rPr>
          <w:t>、</w:t>
        </w:r>
      </w:ins>
      <w:r>
        <w:rPr>
          <w:rFonts w:hint="default" w:ascii="Times New Roman" w:hAnsi="Times New Roman" w:cs="Times New Roman" w:eastAsiaTheme="minorEastAsia"/>
          <w:lang w:val="en-US" w:eastAsia="zh-CN"/>
        </w:rPr>
        <w:t>发展路径</w:t>
      </w:r>
      <w:ins w:id="823" w:author="羊凌玉" w:date="2023-07-31T23:51:17Z">
        <w:r>
          <w:rPr>
            <w:rFonts w:hint="eastAsia" w:cs="Times New Roman" w:eastAsiaTheme="minorEastAsia"/>
            <w:lang w:val="en-US" w:eastAsia="zh-CN"/>
          </w:rPr>
          <w:t>与</w:t>
        </w:r>
      </w:ins>
      <w:ins w:id="824" w:author="羊凌玉" w:date="2023-07-31T23:51:18Z">
        <w:r>
          <w:rPr>
            <w:rFonts w:hint="eastAsia" w:cs="Times New Roman" w:eastAsiaTheme="minorEastAsia"/>
            <w:lang w:val="en-US" w:eastAsia="zh-CN"/>
          </w:rPr>
          <w:t>减排</w:t>
        </w:r>
      </w:ins>
      <w:ins w:id="825" w:author="羊凌玉" w:date="2023-07-31T23:51:19Z">
        <w:r>
          <w:rPr>
            <w:rFonts w:hint="eastAsia" w:cs="Times New Roman" w:eastAsiaTheme="minorEastAsia"/>
            <w:lang w:val="en-US" w:eastAsia="zh-CN"/>
          </w:rPr>
          <w:t>成本</w:t>
        </w:r>
      </w:ins>
      <w:del w:id="826" w:author="羊凌玉" w:date="2023-07-31T23:51:16Z">
        <w:r>
          <w:rPr>
            <w:rFonts w:hint="default" w:ascii="Times New Roman" w:hAnsi="Times New Roman" w:cs="Times New Roman" w:eastAsiaTheme="minorEastAsia"/>
            <w:lang w:val="en-US" w:eastAsia="zh-CN"/>
          </w:rPr>
          <w:delText>和</w:delText>
        </w:r>
      </w:del>
      <w:del w:id="827" w:author="羊凌玉" w:date="2023-07-31T23:51:19Z">
        <w:r>
          <w:rPr>
            <w:rFonts w:hint="default" w:ascii="Times New Roman" w:hAnsi="Times New Roman" w:cs="Times New Roman" w:eastAsiaTheme="minorEastAsia"/>
            <w:lang w:val="en-US" w:eastAsia="zh-CN"/>
          </w:rPr>
          <w:delText>规模</w:delText>
        </w:r>
      </w:del>
      <w:r>
        <w:rPr>
          <w:rFonts w:hint="default" w:ascii="Times New Roman" w:hAnsi="Times New Roman" w:cs="Times New Roman" w:eastAsiaTheme="minorEastAsia"/>
          <w:lang w:val="en-US" w:eastAsia="zh-CN"/>
        </w:rPr>
        <w:t>研究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2.1.1 </w:t>
      </w:r>
      <w:del w:id="828" w:author="羊凌玉" w:date="2023-07-31T23:51:22Z">
        <w:r>
          <w:rPr>
            <w:rFonts w:hint="default" w:ascii="Times New Roman" w:hAnsi="Times New Roman" w:cs="Times New Roman" w:eastAsiaTheme="minorEastAsia"/>
            <w:lang w:val="en-US" w:eastAsia="zh-CN"/>
          </w:rPr>
          <w:delText>全</w:delText>
        </w:r>
      </w:del>
      <w:del w:id="829" w:author="羊凌玉" w:date="2023-07-31T23:51:23Z">
        <w:r>
          <w:rPr>
            <w:rFonts w:hint="default" w:ascii="Times New Roman" w:hAnsi="Times New Roman" w:cs="Times New Roman" w:eastAsiaTheme="minorEastAsia"/>
            <w:lang w:val="en-US" w:eastAsia="zh-CN"/>
          </w:rPr>
          <w:delText>球</w:delText>
        </w:r>
      </w:del>
      <w:r>
        <w:rPr>
          <w:rFonts w:hint="default" w:ascii="Times New Roman" w:hAnsi="Times New Roman" w:cs="Times New Roman" w:eastAsiaTheme="minorEastAsia"/>
          <w:lang w:val="en-US" w:eastAsia="zh-CN"/>
        </w:rPr>
        <w:t>CCS技术</w:t>
      </w:r>
      <w:ins w:id="830" w:author="羊凌玉" w:date="2023-07-31T23:51:48Z">
        <w:r>
          <w:rPr>
            <w:rFonts w:hint="eastAsia" w:cs="Times New Roman" w:eastAsiaTheme="minorEastAsia"/>
            <w:lang w:val="en-US" w:eastAsia="zh-CN"/>
          </w:rPr>
          <w:t>未来</w:t>
        </w:r>
      </w:ins>
      <w:del w:id="831" w:author="羊凌玉" w:date="2023-07-31T23:51:41Z">
        <w:r>
          <w:rPr>
            <w:rFonts w:hint="default" w:ascii="Times New Roman" w:hAnsi="Times New Roman" w:cs="Times New Roman" w:eastAsiaTheme="minorEastAsia"/>
            <w:lang w:val="en-US" w:eastAsia="zh-CN"/>
          </w:rPr>
          <w:delText>未来</w:delText>
        </w:r>
      </w:del>
      <w:ins w:id="832" w:author="羊凌玉" w:date="2023-07-31T23:51:26Z">
        <w:r>
          <w:rPr>
            <w:rFonts w:hint="eastAsia" w:cs="Times New Roman" w:eastAsiaTheme="minorEastAsia"/>
            <w:lang w:val="en-US" w:eastAsia="zh-CN"/>
          </w:rPr>
          <w:t>减排潜力</w:t>
        </w:r>
      </w:ins>
      <w:ins w:id="833" w:author="羊凌玉" w:date="2023-07-31T23:51:27Z">
        <w:r>
          <w:rPr>
            <w:rFonts w:hint="eastAsia" w:cs="Times New Roman" w:eastAsiaTheme="minorEastAsia"/>
            <w:lang w:val="en-US" w:eastAsia="zh-CN"/>
          </w:rPr>
          <w:t>与</w:t>
        </w:r>
      </w:ins>
      <w:r>
        <w:rPr>
          <w:rFonts w:hint="default" w:ascii="Times New Roman" w:hAnsi="Times New Roman" w:cs="Times New Roman" w:eastAsiaTheme="minorEastAsia"/>
          <w:lang w:val="en-US" w:eastAsia="zh-CN"/>
        </w:rPr>
        <w:t>发展路径</w:t>
      </w:r>
      <w:del w:id="834" w:author="羊凌玉" w:date="2023-07-31T23:51:29Z">
        <w:r>
          <w:rPr>
            <w:rFonts w:hint="default" w:ascii="Times New Roman" w:hAnsi="Times New Roman" w:cs="Times New Roman" w:eastAsiaTheme="minorEastAsia"/>
            <w:lang w:val="en-US" w:eastAsia="zh-CN"/>
          </w:rPr>
          <w:delText>和规</w:delText>
        </w:r>
      </w:del>
      <w:del w:id="835" w:author="羊凌玉" w:date="2023-07-31T23:51:28Z">
        <w:r>
          <w:rPr>
            <w:rFonts w:hint="default" w:ascii="Times New Roman" w:hAnsi="Times New Roman" w:cs="Times New Roman" w:eastAsiaTheme="minorEastAsia"/>
            <w:lang w:val="en-US" w:eastAsia="zh-CN"/>
          </w:rPr>
          <w:delText>模</w:delText>
        </w:r>
      </w:del>
      <w:r>
        <w:rPr>
          <w:rFonts w:hint="default" w:ascii="Times New Roman" w:hAnsi="Times New Roman" w:cs="Times New Roman" w:eastAsiaTheme="minorEastAsia"/>
          <w:lang w:val="en-US" w:eastAsia="zh-CN"/>
        </w:rPr>
        <w:t>研究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2.1.2 </w:t>
      </w:r>
      <w:del w:id="836" w:author="羊凌玉" w:date="2023-07-31T23:51:31Z">
        <w:r>
          <w:rPr>
            <w:rFonts w:hint="default" w:ascii="Times New Roman" w:hAnsi="Times New Roman" w:cs="Times New Roman" w:eastAsiaTheme="minorEastAsia"/>
            <w:lang w:val="en-US" w:eastAsia="zh-CN"/>
          </w:rPr>
          <w:delText>中</w:delText>
        </w:r>
      </w:del>
      <w:del w:id="837" w:author="羊凌玉" w:date="2023-07-31T23:51:30Z">
        <w:r>
          <w:rPr>
            <w:rFonts w:hint="default" w:ascii="Times New Roman" w:hAnsi="Times New Roman" w:cs="Times New Roman" w:eastAsiaTheme="minorEastAsia"/>
            <w:lang w:val="en-US" w:eastAsia="zh-CN"/>
          </w:rPr>
          <w:delText>国</w:delText>
        </w:r>
      </w:del>
      <w:r>
        <w:rPr>
          <w:rFonts w:hint="default" w:ascii="Times New Roman" w:hAnsi="Times New Roman" w:cs="Times New Roman" w:eastAsiaTheme="minorEastAsia"/>
          <w:lang w:val="en-US" w:eastAsia="zh-CN"/>
        </w:rPr>
        <w:t>CCS技术</w:t>
      </w:r>
      <w:del w:id="838" w:author="羊凌玉" w:date="2023-07-31T23:51:39Z">
        <w:r>
          <w:rPr>
            <w:rFonts w:hint="default" w:ascii="Times New Roman" w:hAnsi="Times New Roman" w:cs="Times New Roman" w:eastAsiaTheme="minorEastAsia"/>
            <w:lang w:val="en-US" w:eastAsia="zh-CN"/>
          </w:rPr>
          <w:delText>未来</w:delText>
        </w:r>
      </w:del>
      <w:del w:id="839" w:author="羊凌玉" w:date="2023-07-31T23:51:34Z">
        <w:r>
          <w:rPr>
            <w:rFonts w:hint="default" w:ascii="Times New Roman" w:hAnsi="Times New Roman" w:cs="Times New Roman" w:eastAsiaTheme="minorEastAsia"/>
            <w:lang w:val="en-US" w:eastAsia="zh-CN"/>
          </w:rPr>
          <w:delText>发展路径和规模</w:delText>
        </w:r>
      </w:del>
      <w:ins w:id="840" w:author="羊凌玉" w:date="2023-07-31T23:51:34Z">
        <w:r>
          <w:rPr>
            <w:rFonts w:hint="eastAsia" w:cs="Times New Roman" w:eastAsiaTheme="minorEastAsia"/>
            <w:lang w:val="en-US" w:eastAsia="zh-CN"/>
          </w:rPr>
          <w:t>减排</w:t>
        </w:r>
      </w:ins>
      <w:ins w:id="841" w:author="羊凌玉" w:date="2023-07-31T23:51:35Z">
        <w:r>
          <w:rPr>
            <w:rFonts w:hint="eastAsia" w:cs="Times New Roman" w:eastAsiaTheme="minorEastAsia"/>
            <w:lang w:val="en-US" w:eastAsia="zh-CN"/>
          </w:rPr>
          <w:t>成本</w:t>
        </w:r>
      </w:ins>
      <w:ins w:id="842" w:author="羊凌玉" w:date="2023-07-31T23:51:36Z">
        <w:r>
          <w:rPr>
            <w:rFonts w:hint="eastAsia" w:cs="Times New Roman" w:eastAsiaTheme="minorEastAsia"/>
            <w:lang w:val="en-US" w:eastAsia="zh-CN"/>
          </w:rPr>
          <w:t>预测</w:t>
        </w:r>
      </w:ins>
      <w:r>
        <w:rPr>
          <w:rFonts w:hint="default" w:ascii="Times New Roman" w:hAnsi="Times New Roman" w:cs="Times New Roman" w:eastAsiaTheme="minorEastAsia"/>
          <w:lang w:val="en-US" w:eastAsia="zh-CN"/>
        </w:rPr>
        <w:t>研究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2.2 CCS技术</w:t>
      </w:r>
      <w:ins w:id="843" w:author="羊凌玉" w:date="2023-07-31T23:51:59Z">
        <w:r>
          <w:rPr>
            <w:rFonts w:hint="eastAsia" w:cs="Times New Roman" w:eastAsiaTheme="minorEastAsia"/>
            <w:lang w:val="en-US" w:eastAsia="zh-CN"/>
          </w:rPr>
          <w:t>发展</w:t>
        </w:r>
      </w:ins>
      <w:r>
        <w:rPr>
          <w:rFonts w:hint="default" w:ascii="Times New Roman" w:hAnsi="Times New Roman" w:cs="Times New Roman" w:eastAsiaTheme="minorEastAsia"/>
          <w:lang w:val="en-US" w:eastAsia="zh-CN"/>
        </w:rPr>
        <w:t>的</w:t>
      </w:r>
      <w:ins w:id="844" w:author="羊凌玉" w:date="2023-07-31T23:52:00Z">
        <w:r>
          <w:rPr>
            <w:rFonts w:hint="eastAsia" w:cs="Times New Roman" w:eastAsiaTheme="minorEastAsia"/>
            <w:lang w:val="en-US" w:eastAsia="zh-CN"/>
          </w:rPr>
          <w:t>经济</w:t>
        </w:r>
      </w:ins>
      <w:ins w:id="845" w:author="羊凌玉" w:date="2023-07-31T23:52:01Z">
        <w:r>
          <w:rPr>
            <w:rFonts w:hint="eastAsia" w:cs="Times New Roman" w:eastAsiaTheme="minorEastAsia"/>
            <w:lang w:val="en-US" w:eastAsia="zh-CN"/>
          </w:rPr>
          <w:t>、</w:t>
        </w:r>
      </w:ins>
      <w:ins w:id="846" w:author="羊凌玉" w:date="2023-07-31T23:52:02Z">
        <w:r>
          <w:rPr>
            <w:rFonts w:hint="eastAsia" w:cs="Times New Roman" w:eastAsiaTheme="minorEastAsia"/>
            <w:lang w:val="en-US" w:eastAsia="zh-CN"/>
          </w:rPr>
          <w:t>能源</w:t>
        </w:r>
      </w:ins>
      <w:ins w:id="847" w:author="羊凌玉" w:date="2023-07-31T23:52:03Z">
        <w:r>
          <w:rPr>
            <w:rFonts w:hint="eastAsia" w:cs="Times New Roman" w:eastAsiaTheme="minorEastAsia"/>
            <w:lang w:val="en-US" w:eastAsia="zh-CN"/>
          </w:rPr>
          <w:t>和</w:t>
        </w:r>
      </w:ins>
      <w:ins w:id="848" w:author="羊凌玉" w:date="2023-07-31T23:52:04Z">
        <w:r>
          <w:rPr>
            <w:rFonts w:hint="eastAsia" w:cs="Times New Roman" w:eastAsiaTheme="minorEastAsia"/>
            <w:lang w:val="en-US" w:eastAsia="zh-CN"/>
          </w:rPr>
          <w:t>环境</w:t>
        </w:r>
      </w:ins>
      <w:del w:id="849" w:author="羊凌玉" w:date="2023-07-31T23:51:55Z">
        <w:r>
          <w:rPr>
            <w:rFonts w:hint="default" w:ascii="Times New Roman" w:hAnsi="Times New Roman" w:cs="Times New Roman" w:eastAsiaTheme="minorEastAsia"/>
            <w:lang w:val="en-US" w:eastAsia="zh-CN"/>
          </w:rPr>
          <w:delText>综合</w:delText>
        </w:r>
      </w:del>
      <w:r>
        <w:rPr>
          <w:rFonts w:hint="default" w:ascii="Times New Roman" w:hAnsi="Times New Roman" w:cs="Times New Roman" w:eastAsiaTheme="minorEastAsia"/>
          <w:lang w:val="en-US" w:eastAsia="zh-CN"/>
        </w:rPr>
        <w:t>影响研究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2.2.1 CCS技术的</w:t>
      </w:r>
      <w:del w:id="850" w:author="羊凌玉" w:date="2023-07-31T23:52:12Z">
        <w:r>
          <w:rPr>
            <w:rFonts w:hint="default" w:ascii="Times New Roman" w:hAnsi="Times New Roman" w:cs="Times New Roman" w:eastAsiaTheme="minorEastAsia"/>
            <w:lang w:val="en-US" w:eastAsia="zh-CN"/>
          </w:rPr>
          <w:delText>减排成本</w:delText>
        </w:r>
      </w:del>
      <w:ins w:id="851" w:author="羊凌玉" w:date="2023-07-31T23:52:13Z">
        <w:r>
          <w:rPr>
            <w:rFonts w:hint="eastAsia" w:cs="Times New Roman" w:eastAsiaTheme="minorEastAsia"/>
            <w:lang w:val="en-US" w:eastAsia="zh-CN"/>
          </w:rPr>
          <w:t>经济社会</w:t>
        </w:r>
      </w:ins>
      <w:r>
        <w:rPr>
          <w:rFonts w:hint="default" w:ascii="Times New Roman" w:hAnsi="Times New Roman" w:cs="Times New Roman" w:eastAsiaTheme="minorEastAsia"/>
          <w:lang w:val="en-US" w:eastAsia="zh-CN"/>
        </w:rPr>
        <w:t>影响</w:t>
      </w:r>
      <w:del w:id="852" w:author="羊凌玉" w:date="2023-07-31T23:52:14Z">
        <w:r>
          <w:rPr>
            <w:rFonts w:hint="default" w:ascii="Times New Roman" w:hAnsi="Times New Roman" w:cs="Times New Roman" w:eastAsiaTheme="minorEastAsia"/>
            <w:lang w:val="en-US" w:eastAsia="zh-CN"/>
          </w:rPr>
          <w:delText>评估</w:delText>
        </w:r>
      </w:del>
      <w:ins w:id="853" w:author="羊凌玉" w:date="2023-07-31T23:52:15Z">
        <w:r>
          <w:rPr>
            <w:rFonts w:hint="eastAsia" w:cs="Times New Roman" w:eastAsiaTheme="minorEastAsia"/>
            <w:lang w:val="en-US" w:eastAsia="zh-CN"/>
          </w:rPr>
          <w:t>分析</w:t>
        </w:r>
      </w:ins>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2.2.2 CCS技术的</w:t>
      </w:r>
      <w:del w:id="854" w:author="羊凌玉" w:date="2023-07-31T23:52:18Z">
        <w:r>
          <w:rPr>
            <w:rFonts w:hint="default" w:ascii="Times New Roman" w:hAnsi="Times New Roman" w:cs="Times New Roman" w:eastAsiaTheme="minorEastAsia"/>
            <w:lang w:val="en-US" w:eastAsia="zh-CN"/>
          </w:rPr>
          <w:delText>经济社会</w:delText>
        </w:r>
      </w:del>
      <w:ins w:id="855" w:author="羊凌玉" w:date="2023-07-31T23:52:19Z">
        <w:r>
          <w:rPr>
            <w:rFonts w:hint="eastAsia" w:cs="Times New Roman" w:eastAsiaTheme="minorEastAsia"/>
            <w:lang w:val="en-US" w:eastAsia="zh-CN"/>
          </w:rPr>
          <w:t>能源</w:t>
        </w:r>
      </w:ins>
      <w:r>
        <w:rPr>
          <w:rFonts w:hint="default" w:ascii="Times New Roman" w:hAnsi="Times New Roman" w:cs="Times New Roman" w:eastAsiaTheme="minorEastAsia"/>
          <w:lang w:val="en-US" w:eastAsia="zh-CN"/>
        </w:rPr>
        <w:t>影响</w:t>
      </w:r>
      <w:del w:id="856" w:author="羊凌玉" w:date="2023-07-31T23:52:20Z">
        <w:r>
          <w:rPr>
            <w:rFonts w:hint="default" w:ascii="Times New Roman" w:hAnsi="Times New Roman" w:cs="Times New Roman" w:eastAsiaTheme="minorEastAsia"/>
            <w:lang w:val="en-US" w:eastAsia="zh-CN"/>
          </w:rPr>
          <w:delText>评估</w:delText>
        </w:r>
      </w:del>
      <w:ins w:id="857" w:author="羊凌玉" w:date="2023-07-31T23:52:21Z">
        <w:r>
          <w:rPr>
            <w:rFonts w:hint="eastAsia" w:cs="Times New Roman" w:eastAsiaTheme="minorEastAsia"/>
            <w:lang w:val="en-US" w:eastAsia="zh-CN"/>
          </w:rPr>
          <w:t>分析</w:t>
        </w:r>
      </w:ins>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2.2.3 CCS技术的</w:t>
      </w:r>
      <w:del w:id="858" w:author="羊凌玉" w:date="2023-07-31T23:52:23Z">
        <w:r>
          <w:rPr>
            <w:rFonts w:hint="default" w:ascii="Times New Roman" w:hAnsi="Times New Roman" w:cs="Times New Roman" w:eastAsiaTheme="minorEastAsia"/>
            <w:lang w:val="en-US" w:eastAsia="zh-CN"/>
          </w:rPr>
          <w:delText>能源</w:delText>
        </w:r>
      </w:del>
      <w:ins w:id="859" w:author="羊凌玉" w:date="2023-07-31T23:52:23Z">
        <w:r>
          <w:rPr>
            <w:rFonts w:hint="eastAsia" w:cs="Times New Roman" w:eastAsiaTheme="minorEastAsia"/>
            <w:lang w:val="en-US" w:eastAsia="zh-CN"/>
          </w:rPr>
          <w:t>环境</w:t>
        </w:r>
      </w:ins>
      <w:r>
        <w:rPr>
          <w:rFonts w:hint="default" w:ascii="Times New Roman" w:hAnsi="Times New Roman" w:cs="Times New Roman" w:eastAsiaTheme="minorEastAsia"/>
          <w:lang w:val="en-US" w:eastAsia="zh-CN"/>
        </w:rPr>
        <w:t>影响</w:t>
      </w:r>
      <w:del w:id="860" w:author="羊凌玉" w:date="2023-07-31T23:52:24Z">
        <w:r>
          <w:rPr>
            <w:rFonts w:hint="default" w:ascii="Times New Roman" w:hAnsi="Times New Roman" w:cs="Times New Roman" w:eastAsiaTheme="minorEastAsia"/>
            <w:lang w:val="en-US" w:eastAsia="zh-CN"/>
          </w:rPr>
          <w:delText>评估</w:delText>
        </w:r>
      </w:del>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del w:id="861" w:author="羊凌玉" w:date="2023-07-31T23:52:27Z"/>
          <w:rFonts w:hint="default" w:ascii="Times New Roman" w:hAnsi="Times New Roman" w:cs="Times New Roman" w:eastAsiaTheme="minorEastAsia"/>
          <w:lang w:val="en-US" w:eastAsia="zh-CN"/>
        </w:rPr>
      </w:pPr>
      <w:del w:id="862" w:author="羊凌玉" w:date="2023-07-31T23:52:27Z">
        <w:r>
          <w:rPr>
            <w:rFonts w:hint="default" w:ascii="Times New Roman" w:hAnsi="Times New Roman" w:cs="Times New Roman" w:eastAsiaTheme="minorEastAsia"/>
            <w:lang w:val="en-US" w:eastAsia="zh-CN"/>
          </w:rPr>
          <w:delText>2.2.4 CCS技术的环境影响评估</w:delText>
        </w:r>
      </w:del>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2.3 CCS技术有关研究的方法学进展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2.3.1 主流模型工具的比较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2.3.2 CGE模型在CCS技术研究中的应用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2.4 文献述评</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b/>
          <w:bCs/>
        </w:rPr>
      </w:pPr>
      <w:r>
        <w:rPr>
          <w:rFonts w:hint="default" w:ascii="Times New Roman" w:hAnsi="Times New Roman" w:cs="Times New Roman" w:eastAsiaTheme="minorEastAsia"/>
          <w:b/>
          <w:bCs/>
          <w:lang w:val="en-US" w:eastAsia="zh-CN"/>
        </w:rPr>
        <w:t>中国双碳进程及国内外CCS技术</w:t>
      </w:r>
      <w:r>
        <w:rPr>
          <w:rFonts w:hint="default" w:ascii="Times New Roman" w:hAnsi="Times New Roman" w:cs="Times New Roman" w:eastAsiaTheme="minorEastAsia"/>
          <w:b/>
          <w:bCs/>
        </w:rPr>
        <w:t>发展现状</w:t>
      </w:r>
      <w:r>
        <w:rPr>
          <w:rFonts w:hint="default" w:ascii="Times New Roman" w:hAnsi="Times New Roman" w:cs="Times New Roman" w:eastAsiaTheme="minorEastAsia"/>
          <w:b/>
          <w:bCs/>
          <w:lang w:val="en-US" w:eastAsia="zh-CN"/>
        </w:rPr>
        <w:t>研究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3.1 中国双碳目标进程及主要减排政策梳理</w:t>
      </w:r>
      <w:r>
        <w:rPr>
          <w:rFonts w:hint="default" w:ascii="Times New Roman" w:hAnsi="Times New Roman" w:cs="Times New Roman"/>
        </w:rPr>
        <w:commentReference w:id="26"/>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cs="Times New Roman" w:eastAsiaTheme="minorEastAsia"/>
          <w:b w:val="0"/>
          <w:bCs w:val="0"/>
          <w:color w:val="auto"/>
          <w:lang w:val="en-US" w:eastAsia="zh-CN"/>
        </w:rPr>
      </w:pPr>
      <w:r>
        <w:rPr>
          <w:rFonts w:hint="default" w:ascii="Times New Roman" w:hAnsi="Times New Roman" w:cs="Times New Roman" w:eastAsiaTheme="minorEastAsia"/>
          <w:b w:val="0"/>
          <w:bCs w:val="0"/>
          <w:color w:val="auto"/>
          <w:lang w:val="en-US" w:eastAsia="zh-CN"/>
        </w:rPr>
        <w:t>3.1.1 中国中长期减排目标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cs="Times New Roman" w:eastAsiaTheme="minorEastAsia"/>
          <w:b w:val="0"/>
          <w:bCs w:val="0"/>
          <w:color w:val="auto"/>
          <w:lang w:val="en-US" w:eastAsia="zh-CN"/>
        </w:rPr>
      </w:pPr>
      <w:r>
        <w:rPr>
          <w:rFonts w:hint="default" w:ascii="Times New Roman" w:hAnsi="Times New Roman" w:cs="Times New Roman" w:eastAsiaTheme="minorEastAsia"/>
          <w:b w:val="0"/>
          <w:bCs w:val="0"/>
          <w:color w:val="auto"/>
          <w:lang w:val="en-US" w:eastAsia="zh-CN"/>
        </w:rPr>
        <w:t>3.1.2 中国能源排放现状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color w:val="auto"/>
          <w:lang w:val="en-US" w:eastAsia="zh-CN"/>
        </w:rPr>
        <w:t>3.1.3 中国主要减排政策梳理</w:t>
      </w:r>
      <w:r>
        <w:rPr>
          <w:rFonts w:hint="default" w:ascii="Times New Roman" w:hAnsi="Times New Roman" w:cs="Times New Roman"/>
        </w:rPr>
        <w:commentReference w:id="27"/>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3.2 </w:t>
      </w:r>
      <w:del w:id="863" w:author="羊凌玉" w:date="2023-07-31T23:53:27Z">
        <w:r>
          <w:rPr>
            <w:rFonts w:hint="default" w:ascii="Times New Roman" w:hAnsi="Times New Roman" w:cs="Times New Roman" w:eastAsiaTheme="minorEastAsia"/>
            <w:b w:val="0"/>
            <w:bCs w:val="0"/>
            <w:lang w:val="en-US" w:eastAsia="zh-CN"/>
          </w:rPr>
          <w:delText>国内外</w:delText>
        </w:r>
      </w:del>
      <w:r>
        <w:rPr>
          <w:rFonts w:hint="default" w:ascii="Times New Roman" w:hAnsi="Times New Roman" w:cs="Times New Roman" w:eastAsiaTheme="minorEastAsia"/>
          <w:b w:val="0"/>
          <w:bCs w:val="0"/>
          <w:lang w:val="en-US" w:eastAsia="zh-CN"/>
        </w:rPr>
        <w:t>CCS技术路线</w:t>
      </w:r>
      <w:del w:id="864" w:author="羊凌玉" w:date="2023-07-31T23:53:39Z">
        <w:r>
          <w:rPr>
            <w:rFonts w:hint="default" w:ascii="Times New Roman" w:hAnsi="Times New Roman" w:cs="Times New Roman" w:eastAsiaTheme="minorEastAsia"/>
            <w:b w:val="0"/>
            <w:bCs w:val="0"/>
            <w:lang w:val="en-US" w:eastAsia="zh-CN"/>
          </w:rPr>
          <w:delText>及其</w:delText>
        </w:r>
      </w:del>
      <w:ins w:id="865" w:author="羊凌玉" w:date="2023-07-31T23:53:39Z">
        <w:r>
          <w:rPr>
            <w:rFonts w:hint="eastAsia" w:cs="Times New Roman" w:eastAsiaTheme="minorEastAsia"/>
            <w:b w:val="0"/>
            <w:bCs w:val="0"/>
            <w:lang w:val="en-US" w:eastAsia="zh-CN"/>
          </w:rPr>
          <w:t>与</w:t>
        </w:r>
      </w:ins>
      <w:r>
        <w:rPr>
          <w:rFonts w:hint="default" w:ascii="Times New Roman" w:hAnsi="Times New Roman" w:cs="Times New Roman" w:eastAsiaTheme="minorEastAsia"/>
          <w:b w:val="0"/>
          <w:bCs w:val="0"/>
          <w:lang w:val="en-US" w:eastAsia="zh-CN"/>
        </w:rPr>
        <w:t>发展现状分析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3.2.1</w:t>
      </w:r>
      <w:ins w:id="866" w:author="羊凌玉" w:date="2023-07-31T23:52:48Z">
        <w:r>
          <w:rPr>
            <w:rFonts w:hint="eastAsia" w:cs="Times New Roman" w:eastAsiaTheme="minorEastAsia"/>
            <w:b w:val="0"/>
            <w:bCs w:val="0"/>
            <w:lang w:val="en-US" w:eastAsia="zh-CN"/>
          </w:rPr>
          <w:t xml:space="preserve"> </w:t>
        </w:r>
      </w:ins>
      <w:ins w:id="867" w:author="羊凌玉" w:date="2023-07-31T23:52:46Z">
        <w:r>
          <w:rPr>
            <w:rFonts w:hint="default" w:ascii="Times New Roman" w:hAnsi="Times New Roman" w:cs="Times New Roman" w:eastAsiaTheme="minorEastAsia"/>
            <w:b w:val="0"/>
            <w:bCs w:val="0"/>
            <w:lang w:val="en-US" w:eastAsia="zh-CN"/>
          </w:rPr>
          <w:t>CCS技术在</w:t>
        </w:r>
      </w:ins>
      <w:ins w:id="868" w:author="羊凌玉" w:date="2023-07-31T23:53:01Z">
        <w:r>
          <w:rPr>
            <w:rFonts w:hint="eastAsia" w:cs="Times New Roman" w:eastAsiaTheme="minorEastAsia"/>
            <w:b w:val="0"/>
            <w:bCs w:val="0"/>
            <w:lang w:val="en-US" w:eastAsia="zh-CN"/>
          </w:rPr>
          <w:t>全球</w:t>
        </w:r>
      </w:ins>
      <w:ins w:id="869" w:author="羊凌玉" w:date="2023-07-31T23:52:46Z">
        <w:r>
          <w:rPr>
            <w:rFonts w:hint="default" w:ascii="Times New Roman" w:hAnsi="Times New Roman" w:cs="Times New Roman" w:eastAsiaTheme="minorEastAsia"/>
            <w:b w:val="0"/>
            <w:bCs w:val="0"/>
            <w:lang w:val="en-US" w:eastAsia="zh-CN"/>
          </w:rPr>
          <w:t>的应用与发展</w:t>
        </w:r>
      </w:ins>
      <w:del w:id="870" w:author="羊凌玉" w:date="2023-07-31T23:52:46Z">
        <w:r>
          <w:rPr>
            <w:rFonts w:hint="default" w:ascii="Times New Roman" w:hAnsi="Times New Roman" w:cs="Times New Roman" w:eastAsiaTheme="minorEastAsia"/>
            <w:b w:val="0"/>
            <w:bCs w:val="0"/>
            <w:strike/>
            <w:lang w:val="en-US" w:eastAsia="zh-CN"/>
            <w:rPrChange w:id="871" w:author="羊凌玉" w:date="2023-07-31T15:08:48Z">
              <w:rPr>
                <w:rFonts w:hint="default" w:ascii="Times New Roman" w:hAnsi="Times New Roman" w:cs="Times New Roman" w:eastAsiaTheme="minorEastAsia"/>
                <w:b w:val="0"/>
                <w:bCs w:val="0"/>
                <w:lang w:val="en-US" w:eastAsia="zh-CN"/>
              </w:rPr>
            </w:rPrChange>
          </w:rPr>
          <w:delText xml:space="preserve"> 国内外CCS技术路线比较</w:delText>
        </w:r>
      </w:del>
      <w:del w:id="873" w:author="羊凌玉" w:date="2023-07-31T23:52:46Z">
        <w:r>
          <w:rPr>
            <w:rFonts w:hint="default" w:ascii="Times New Roman" w:hAnsi="Times New Roman" w:cs="Times New Roman"/>
            <w:strike/>
            <w:rPrChange w:id="874" w:author="羊凌玉" w:date="2023-07-31T15:08:48Z">
              <w:rPr>
                <w:rFonts w:hint="default" w:ascii="Times New Roman" w:hAnsi="Times New Roman" w:cs="Times New Roman"/>
              </w:rPr>
            </w:rPrChange>
          </w:rPr>
          <w:commentReference w:id="28"/>
        </w:r>
      </w:del>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lang w:val="en-US" w:eastAsia="zh-CN"/>
        </w:rPr>
      </w:pPr>
      <w:r>
        <w:rPr>
          <w:rFonts w:hint="default" w:ascii="Times New Roman" w:hAnsi="Times New Roman" w:cs="Times New Roman" w:eastAsiaTheme="minorEastAsia"/>
          <w:b w:val="0"/>
          <w:bCs w:val="0"/>
          <w:lang w:val="en-US" w:eastAsia="zh-CN"/>
        </w:rPr>
        <w:t xml:space="preserve">  3.2.2 </w:t>
      </w:r>
      <w:del w:id="876" w:author="羊凌玉" w:date="2023-07-31T23:53:16Z">
        <w:r>
          <w:rPr>
            <w:rFonts w:hint="default" w:ascii="Times New Roman" w:hAnsi="Times New Roman" w:cs="Times New Roman" w:eastAsiaTheme="minorEastAsia"/>
            <w:b w:val="0"/>
            <w:bCs w:val="0"/>
            <w:lang w:val="en-US" w:eastAsia="zh-CN"/>
          </w:rPr>
          <w:delText>国内外CCS示范项目发展比较/CCS技术在不同国家的应用与发</w:delText>
        </w:r>
      </w:del>
      <w:del w:id="877" w:author="羊凌玉" w:date="2023-07-31T23:53:18Z">
        <w:r>
          <w:rPr>
            <w:rFonts w:hint="default" w:ascii="Times New Roman" w:hAnsi="Times New Roman" w:cs="Times New Roman" w:eastAsiaTheme="minorEastAsia"/>
            <w:b w:val="0"/>
            <w:bCs w:val="0"/>
            <w:lang w:val="en-US" w:eastAsia="zh-CN"/>
          </w:rPr>
          <w:delText>展</w:delText>
        </w:r>
      </w:del>
      <w:del w:id="878" w:author="羊凌玉" w:date="2023-07-31T23:53:18Z">
        <w:r>
          <w:rPr>
            <w:rFonts w:hint="default" w:ascii="Times New Roman" w:hAnsi="Times New Roman" w:cs="Times New Roman"/>
          </w:rPr>
          <w:commentReference w:id="29"/>
        </w:r>
      </w:del>
      <w:ins w:id="879" w:author="羊凌玉" w:date="2023-07-31T15:09:00Z">
        <w:r>
          <w:rPr>
            <w:rFonts w:hint="eastAsia" w:cs="Times New Roman"/>
            <w:lang w:val="en-US" w:eastAsia="zh-CN"/>
          </w:rPr>
          <w:t>中国C</w:t>
        </w:r>
      </w:ins>
      <w:ins w:id="880" w:author="羊凌玉" w:date="2023-07-31T15:09:01Z">
        <w:r>
          <w:rPr>
            <w:rFonts w:hint="eastAsia" w:cs="Times New Roman"/>
            <w:lang w:val="en-US" w:eastAsia="zh-CN"/>
          </w:rPr>
          <w:t>CS</w:t>
        </w:r>
      </w:ins>
      <w:ins w:id="881" w:author="羊凌玉" w:date="2023-07-31T15:09:02Z">
        <w:r>
          <w:rPr>
            <w:rFonts w:hint="eastAsia" w:cs="Times New Roman"/>
            <w:lang w:val="en-US" w:eastAsia="zh-CN"/>
          </w:rPr>
          <w:t>示范</w:t>
        </w:r>
      </w:ins>
      <w:ins w:id="882" w:author="羊凌玉" w:date="2023-07-31T15:09:04Z">
        <w:r>
          <w:rPr>
            <w:rFonts w:hint="eastAsia" w:cs="Times New Roman"/>
            <w:lang w:val="en-US" w:eastAsia="zh-CN"/>
          </w:rPr>
          <w:t>项目</w:t>
        </w:r>
      </w:ins>
      <w:ins w:id="883" w:author="羊凌玉" w:date="2023-07-31T15:09:07Z">
        <w:r>
          <w:rPr>
            <w:rFonts w:hint="eastAsia" w:cs="Times New Roman"/>
            <w:lang w:val="en-US" w:eastAsia="zh-CN"/>
          </w:rPr>
          <w:t>发展</w:t>
        </w:r>
      </w:ins>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3.3 国内外CCS技术支持政策梳理</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3.3.1 国外典型国家CCS技术支持政策</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3.3.2 中国CCS技术有关政策情况</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b/>
          <w:bCs/>
        </w:rPr>
      </w:pPr>
      <w:r>
        <w:rPr>
          <w:rFonts w:hint="default" w:ascii="Times New Roman" w:hAnsi="Times New Roman" w:cs="Times New Roman" w:eastAsiaTheme="minorEastAsia"/>
          <w:b/>
          <w:bCs/>
        </w:rPr>
        <w:t>模型构建</w:t>
      </w:r>
      <w:r>
        <w:rPr>
          <w:rFonts w:hint="default" w:ascii="Times New Roman" w:hAnsi="Times New Roman" w:cs="Times New Roman" w:eastAsiaTheme="minorEastAsia"/>
          <w:b/>
          <w:bCs/>
          <w:lang w:val="en-US" w:eastAsia="zh-CN"/>
        </w:rPr>
        <w:t>和情景设置</w:t>
      </w:r>
      <w:r>
        <w:rPr>
          <w:rFonts w:hint="default" w:ascii="Times New Roman" w:hAnsi="Times New Roman" w:cs="Times New Roman"/>
        </w:rPr>
        <w:commentReference w:id="30"/>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4.1 CGE模型介绍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4.1.1 生产模块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4.1.2 需求模块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4.1.3 居民消费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4.1.4 出口需求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4.1.5模型闭合与动态机制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4.2 CGE模型改进</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4.2.1 能源模块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4.2.2 碳税模块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4.2.3 CCS技术模块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4.3 数据库构建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4.3.1 经济和能源数据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commentRangeStart w:id="31"/>
      <w:r>
        <w:rPr>
          <w:rFonts w:hint="default" w:ascii="Times New Roman" w:hAnsi="Times New Roman" w:cs="Times New Roman" w:eastAsiaTheme="minorEastAsia"/>
          <w:lang w:val="en-US" w:eastAsia="zh-CN"/>
        </w:rPr>
        <w:t xml:space="preserve">  4.3.2 CCS技术规模和成本数据</w:t>
      </w:r>
      <w:commentRangeEnd w:id="31"/>
      <w:r>
        <w:commentReference w:id="31"/>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4.4 情景设置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4.4.1 基准情景构建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4.4.2 基于当前现状的CCS技术</w:t>
      </w:r>
      <w:r>
        <w:rPr>
          <w:rFonts w:hint="default" w:ascii="Times New Roman" w:hAnsi="Times New Roman" w:cs="Times New Roman" w:eastAsiaTheme="minorEastAsia"/>
          <w:strike/>
          <w:highlight w:val="lightGray"/>
          <w:lang w:val="en-US" w:eastAsia="zh-CN"/>
          <w:rPrChange w:id="884" w:author="羊凌玉" w:date="2023-07-31T15:23:01Z">
            <w:rPr>
              <w:rFonts w:hint="default" w:ascii="Times New Roman" w:hAnsi="Times New Roman" w:cs="Times New Roman" w:eastAsiaTheme="minorEastAsia"/>
              <w:lang w:val="en-US" w:eastAsia="zh-CN"/>
            </w:rPr>
          </w:rPrChange>
        </w:rPr>
        <w:t>发展</w:t>
      </w:r>
      <w:r>
        <w:rPr>
          <w:rFonts w:hint="default" w:ascii="Times New Roman" w:hAnsi="Times New Roman" w:cs="Times New Roman" w:eastAsiaTheme="minorEastAsia"/>
          <w:lang w:val="en-US" w:eastAsia="zh-CN"/>
        </w:rPr>
        <w:t>情景构建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4.4.3 考虑技术进步和成本下降的CCS技术</w:t>
      </w:r>
      <w:r>
        <w:rPr>
          <w:rFonts w:hint="default" w:ascii="Times New Roman" w:hAnsi="Times New Roman" w:cs="Times New Roman" w:eastAsiaTheme="minorEastAsia"/>
          <w:strike/>
          <w:highlight w:val="lightGray"/>
          <w:lang w:val="en-US" w:eastAsia="zh-CN"/>
          <w:rPrChange w:id="885" w:author="羊凌玉" w:date="2023-07-31T15:23:04Z">
            <w:rPr>
              <w:rFonts w:hint="default" w:ascii="Times New Roman" w:hAnsi="Times New Roman" w:cs="Times New Roman" w:eastAsiaTheme="minorEastAsia"/>
              <w:lang w:val="en-US" w:eastAsia="zh-CN"/>
            </w:rPr>
          </w:rPrChange>
        </w:rPr>
        <w:t>发展</w:t>
      </w:r>
      <w:r>
        <w:rPr>
          <w:rFonts w:hint="default" w:ascii="Times New Roman" w:hAnsi="Times New Roman" w:cs="Times New Roman" w:eastAsiaTheme="minorEastAsia"/>
          <w:lang w:val="en-US" w:eastAsia="zh-CN"/>
        </w:rPr>
        <w:t>情景构建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4.4.4 纳入CCS技术的碳中和情景构建</w:t>
      </w:r>
      <w:r>
        <w:rPr>
          <w:rFonts w:hint="default" w:ascii="Times New Roman" w:hAnsi="Times New Roman" w:cs="Times New Roman"/>
        </w:rPr>
        <w:commentReference w:id="32"/>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b/>
          <w:bCs/>
        </w:rPr>
      </w:pPr>
      <w:r>
        <w:rPr>
          <w:rFonts w:hint="default" w:ascii="Times New Roman" w:hAnsi="Times New Roman" w:cs="Times New Roman" w:eastAsiaTheme="minorEastAsia"/>
          <w:b/>
          <w:bCs/>
          <w:lang w:val="en-US" w:eastAsia="zh-CN"/>
        </w:rPr>
        <w:t>既定</w:t>
      </w:r>
      <w:ins w:id="886" w:author="羊凌玉" w:date="2023-07-31T15:26:31Z">
        <w:r>
          <w:rPr>
            <w:rFonts w:hint="eastAsia" w:cs="Times New Roman" w:eastAsiaTheme="minorEastAsia"/>
            <w:b/>
            <w:bCs/>
            <w:lang w:val="en-US" w:eastAsia="zh-CN"/>
          </w:rPr>
          <w:t>XX</w:t>
        </w:r>
      </w:ins>
      <w:r>
        <w:rPr>
          <w:rFonts w:hint="default" w:ascii="Times New Roman" w:hAnsi="Times New Roman" w:cs="Times New Roman" w:eastAsiaTheme="minorEastAsia"/>
          <w:b/>
          <w:bCs/>
          <w:lang w:val="en-US" w:eastAsia="zh-CN"/>
        </w:rPr>
        <w:t>情景下</w:t>
      </w:r>
      <w:r>
        <w:rPr>
          <w:rFonts w:hint="default" w:ascii="Times New Roman" w:hAnsi="Times New Roman" w:cs="Times New Roman" w:eastAsiaTheme="minorEastAsia"/>
          <w:b/>
          <w:bCs/>
        </w:rPr>
        <w:t>CCS技术</w:t>
      </w:r>
      <w:r>
        <w:rPr>
          <w:rFonts w:hint="default" w:ascii="Times New Roman" w:hAnsi="Times New Roman" w:cs="Times New Roman" w:eastAsiaTheme="minorEastAsia"/>
          <w:b/>
          <w:bCs/>
          <w:lang w:val="en-US" w:eastAsia="zh-CN"/>
        </w:rPr>
        <w:t>的成本收益</w:t>
      </w:r>
      <w:r>
        <w:rPr>
          <w:rFonts w:hint="default" w:ascii="Times New Roman" w:hAnsi="Times New Roman" w:cs="Times New Roman" w:eastAsiaTheme="minorEastAsia"/>
          <w:b/>
          <w:bCs/>
        </w:rPr>
        <w:t>研究</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5.1 基于</w:t>
      </w:r>
      <w:r>
        <w:rPr>
          <w:rFonts w:hint="default" w:ascii="Times New Roman" w:hAnsi="Times New Roman" w:cs="Times New Roman" w:eastAsiaTheme="minorEastAsia"/>
          <w:lang w:val="en-US" w:eastAsia="zh-CN"/>
        </w:rPr>
        <w:t>当前现状</w:t>
      </w:r>
      <w:r>
        <w:rPr>
          <w:rFonts w:hint="default" w:ascii="Times New Roman" w:hAnsi="Times New Roman" w:cs="Times New Roman" w:eastAsiaTheme="minorEastAsia"/>
          <w:b w:val="0"/>
          <w:bCs w:val="0"/>
          <w:lang w:val="en-US" w:eastAsia="zh-CN"/>
        </w:rPr>
        <w:t>的CCS技术发展情景构建</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5.2 既定情景下CCS技术的综合影响研究</w:t>
      </w:r>
      <w:r>
        <w:rPr>
          <w:rFonts w:hint="default" w:ascii="Times New Roman" w:hAnsi="Times New Roman" w:cs="Times New Roman"/>
        </w:rPr>
        <w:commentReference w:id="33"/>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5.2.1 减排潜力</w:t>
      </w:r>
      <w:r>
        <w:rPr>
          <w:rFonts w:hint="default" w:ascii="Times New Roman" w:hAnsi="Times New Roman" w:cs="Times New Roman" w:eastAsiaTheme="minorEastAsia"/>
          <w:lang w:val="en-US" w:eastAsia="zh-CN"/>
        </w:rPr>
        <w:t>影响</w:t>
      </w:r>
      <w:r>
        <w:rPr>
          <w:rFonts w:hint="default" w:ascii="Times New Roman" w:hAnsi="Times New Roman" w:cs="Times New Roman"/>
        </w:rPr>
        <w:commentReference w:id="34"/>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5.2.2 宏观经济</w:t>
      </w:r>
      <w:r>
        <w:rPr>
          <w:rFonts w:hint="default" w:ascii="Times New Roman" w:hAnsi="Times New Roman" w:cs="Times New Roman" w:eastAsiaTheme="minorEastAsia"/>
          <w:lang w:val="en-US" w:eastAsia="zh-CN"/>
        </w:rPr>
        <w:t>影响</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5.2.3 行业产出</w:t>
      </w:r>
      <w:r>
        <w:rPr>
          <w:rFonts w:hint="default" w:ascii="Times New Roman" w:hAnsi="Times New Roman" w:cs="Times New Roman" w:eastAsiaTheme="minorEastAsia"/>
          <w:lang w:val="en-US" w:eastAsia="zh-CN"/>
        </w:rPr>
        <w:t>影响</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 xml:space="preserve">  5.2.4 能源环境</w:t>
      </w:r>
      <w:r>
        <w:rPr>
          <w:rFonts w:hint="default" w:ascii="Times New Roman" w:hAnsi="Times New Roman" w:cs="Times New Roman" w:eastAsiaTheme="minorEastAsia"/>
          <w:lang w:val="en-US" w:eastAsia="zh-CN"/>
        </w:rPr>
        <w:t>影响</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lang w:val="en-US" w:eastAsia="zh-CN"/>
        </w:rPr>
        <w:t>5.3 本章小结</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b/>
          <w:bCs/>
        </w:rPr>
      </w:pPr>
      <w:r>
        <w:rPr>
          <w:rFonts w:hint="default" w:ascii="Times New Roman" w:hAnsi="Times New Roman" w:cs="Times New Roman" w:eastAsiaTheme="minorEastAsia"/>
          <w:b/>
          <w:bCs/>
        </w:rPr>
        <w:t>技术</w:t>
      </w:r>
      <w:r>
        <w:rPr>
          <w:rFonts w:hint="default" w:ascii="Times New Roman" w:hAnsi="Times New Roman" w:cs="Times New Roman" w:eastAsiaTheme="minorEastAsia"/>
          <w:b/>
          <w:bCs/>
          <w:lang w:val="en-US" w:eastAsia="zh-CN"/>
        </w:rPr>
        <w:t>进步与成本下降情景下</w:t>
      </w:r>
      <w:r>
        <w:rPr>
          <w:rFonts w:hint="default" w:ascii="Times New Roman" w:hAnsi="Times New Roman" w:cs="Times New Roman" w:eastAsiaTheme="minorEastAsia"/>
          <w:b/>
          <w:bCs/>
        </w:rPr>
        <w:t>CCS</w:t>
      </w:r>
      <w:r>
        <w:rPr>
          <w:rFonts w:hint="default" w:ascii="Times New Roman" w:hAnsi="Times New Roman" w:cs="Times New Roman" w:eastAsiaTheme="minorEastAsia"/>
          <w:b/>
          <w:bCs/>
          <w:lang w:val="en-US" w:eastAsia="zh-CN"/>
        </w:rPr>
        <w:t>技术</w:t>
      </w:r>
      <w:r>
        <w:rPr>
          <w:rFonts w:hint="default" w:ascii="Times New Roman" w:hAnsi="Times New Roman" w:cs="Times New Roman" w:eastAsiaTheme="minorEastAsia"/>
          <w:b/>
          <w:bCs/>
        </w:rPr>
        <w:t>的</w:t>
      </w:r>
      <w:r>
        <w:rPr>
          <w:rFonts w:hint="default" w:ascii="Times New Roman" w:hAnsi="Times New Roman" w:cs="Times New Roman" w:eastAsiaTheme="minorEastAsia"/>
          <w:b/>
          <w:bCs/>
          <w:lang w:val="en-US" w:eastAsia="zh-CN"/>
        </w:rPr>
        <w:t>成本收益研究</w:t>
      </w:r>
      <w:commentRangeStart w:id="35"/>
      <w:commentRangeStart w:id="36"/>
      <w:r>
        <w:rPr>
          <w:rFonts w:hint="default" w:ascii="Times New Roman" w:hAnsi="Times New Roman" w:cs="Times New Roman"/>
        </w:rPr>
        <w:commentReference w:id="35"/>
      </w:r>
      <w:commentRangeEnd w:id="35"/>
      <w:commentRangeEnd w:id="36"/>
      <w:r>
        <w:commentReference w:id="36"/>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6.1 考虑技术进步与成本下降的CCS技术发展情景构建</w:t>
      </w:r>
      <w:r>
        <w:rPr>
          <w:rFonts w:hint="default" w:ascii="Times New Roman" w:hAnsi="Times New Roman" w:cs="Times New Roman"/>
        </w:rPr>
        <w:commentReference w:id="37"/>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6.2 考虑技术进步与成本下降的CCS技术综合影响分析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6.2.1 减排潜力影响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6.2.2 宏观经济影响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6.2.3 行业产出影响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rPr>
      </w:pPr>
      <w:r>
        <w:rPr>
          <w:rFonts w:hint="default" w:ascii="Times New Roman" w:hAnsi="Times New Roman" w:cs="Times New Roman" w:eastAsiaTheme="minorEastAsia"/>
          <w:lang w:val="en-US" w:eastAsia="zh-CN"/>
        </w:rPr>
        <w:t xml:space="preserve">  6.2.4 能源环境</w:t>
      </w:r>
      <w:r>
        <w:rPr>
          <w:rFonts w:hint="default" w:ascii="Times New Roman" w:hAnsi="Times New Roman" w:cs="Times New Roman"/>
        </w:rPr>
        <w:commentReference w:id="38"/>
      </w:r>
      <w:r>
        <w:rPr>
          <w:rFonts w:hint="default" w:ascii="Times New Roman" w:hAnsi="Times New Roman" w:cs="Times New Roman" w:eastAsiaTheme="minorEastAsia"/>
          <w:lang w:val="en-US" w:eastAsia="zh-CN"/>
        </w:rPr>
        <w:t>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6.3 本章小结</w:t>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rPr>
      </w:pPr>
      <w:ins w:id="887" w:author="羊凌玉" w:date="2023-07-31T15:26:11Z">
        <w:r>
          <w:rPr>
            <w:rFonts w:hint="default" w:ascii="Times New Roman" w:hAnsi="Times New Roman" w:cs="Times New Roman" w:eastAsiaTheme="minorEastAsia"/>
            <w:b/>
            <w:bCs/>
          </w:rPr>
          <w:t>CCS技术</w:t>
        </w:r>
      </w:ins>
      <w:ins w:id="888" w:author="羊凌玉" w:date="2023-07-31T15:26:17Z">
        <w:r>
          <w:rPr>
            <w:rFonts w:hint="eastAsia" w:cs="Times New Roman" w:eastAsiaTheme="minorEastAsia"/>
            <w:b/>
            <w:bCs/>
            <w:lang w:val="en-US" w:eastAsia="zh-CN"/>
          </w:rPr>
          <w:t>纳入</w:t>
        </w:r>
      </w:ins>
      <w:r>
        <w:rPr>
          <w:rFonts w:hint="default" w:ascii="Times New Roman" w:hAnsi="Times New Roman" w:cs="Times New Roman" w:eastAsiaTheme="minorEastAsia"/>
          <w:b/>
          <w:bCs/>
          <w:strike w:val="0"/>
          <w:dstrike w:val="0"/>
          <w:lang w:val="en-US" w:eastAsia="zh-CN"/>
        </w:rPr>
        <w:t>双碳目标减排政策体系</w:t>
      </w:r>
      <w:del w:id="889" w:author="羊凌玉" w:date="2023-07-31T15:26:19Z">
        <w:r>
          <w:rPr>
            <w:rFonts w:hint="default" w:ascii="Times New Roman" w:hAnsi="Times New Roman" w:cs="Times New Roman" w:eastAsiaTheme="minorEastAsia"/>
            <w:b/>
            <w:bCs/>
            <w:strike w:val="0"/>
            <w:dstrike w:val="0"/>
            <w:lang w:val="en-US" w:eastAsia="zh-CN"/>
          </w:rPr>
          <w:delText>引</w:delText>
        </w:r>
      </w:del>
      <w:del w:id="890" w:author="羊凌玉" w:date="2023-07-31T15:26:18Z">
        <w:r>
          <w:rPr>
            <w:rFonts w:hint="default" w:ascii="Times New Roman" w:hAnsi="Times New Roman" w:cs="Times New Roman" w:eastAsiaTheme="minorEastAsia"/>
            <w:b/>
            <w:bCs/>
            <w:strike w:val="0"/>
            <w:dstrike w:val="0"/>
            <w:lang w:val="en-US" w:eastAsia="zh-CN"/>
          </w:rPr>
          <w:delText>入</w:delText>
        </w:r>
      </w:del>
      <w:del w:id="891" w:author="羊凌玉" w:date="2023-07-31T15:26:11Z">
        <w:r>
          <w:rPr>
            <w:rFonts w:hint="default" w:ascii="Times New Roman" w:hAnsi="Times New Roman" w:cs="Times New Roman" w:eastAsiaTheme="minorEastAsia"/>
            <w:b/>
            <w:bCs/>
          </w:rPr>
          <w:delText>CCS技术</w:delText>
        </w:r>
      </w:del>
      <w:r>
        <w:rPr>
          <w:rFonts w:hint="default" w:ascii="Times New Roman" w:hAnsi="Times New Roman" w:cs="Times New Roman" w:eastAsiaTheme="minorEastAsia"/>
          <w:b/>
          <w:bCs/>
          <w:lang w:val="en-US" w:eastAsia="zh-CN"/>
        </w:rPr>
        <w:t>的</w:t>
      </w:r>
      <w:r>
        <w:rPr>
          <w:rFonts w:hint="default" w:ascii="Times New Roman" w:hAnsi="Times New Roman" w:cs="Times New Roman" w:eastAsiaTheme="minorEastAsia"/>
          <w:b/>
          <w:bCs/>
        </w:rPr>
        <w:t>影响研究</w:t>
      </w:r>
      <w:r>
        <w:rPr>
          <w:rFonts w:hint="default" w:ascii="Times New Roman" w:hAnsi="Times New Roman" w:cs="Times New Roman"/>
        </w:rPr>
        <w:commentReference w:id="39"/>
      </w:r>
      <w:r>
        <w:rPr>
          <w:rFonts w:hint="default" w:ascii="Times New Roman" w:hAnsi="Times New Roman" w:cs="Times New Roman"/>
        </w:rPr>
        <w:commentReference w:id="40"/>
      </w:r>
      <w:r>
        <w:rPr>
          <w:rFonts w:hint="default" w:ascii="Times New Roman" w:hAnsi="Times New Roman" w:cs="Times New Roman"/>
        </w:rPr>
        <w:commentReference w:id="41"/>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7.1 </w:t>
      </w:r>
      <w:del w:id="892" w:author="羊凌玉" w:date="2023-07-31T15:25:41Z">
        <w:r>
          <w:rPr>
            <w:rFonts w:hint="default" w:ascii="Times New Roman" w:hAnsi="Times New Roman" w:cs="Times New Roman" w:eastAsiaTheme="minorEastAsia"/>
            <w:lang w:val="en-US" w:eastAsia="zh-CN"/>
          </w:rPr>
          <w:delText>双碳目标组合减排政策情景构建</w:delText>
        </w:r>
      </w:del>
      <w:ins w:id="893" w:author="羊凌玉" w:date="2023-07-31T15:25:37Z">
        <w:r>
          <w:rPr>
            <w:rFonts w:hint="default" w:ascii="Times New Roman" w:hAnsi="Times New Roman" w:cs="Times New Roman" w:eastAsiaTheme="minorEastAsia"/>
            <w:lang w:val="en-US" w:eastAsia="zh-CN"/>
          </w:rPr>
          <w:t>纳入CCS技术的碳中和情景构建</w:t>
        </w:r>
      </w:ins>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7.2 </w:t>
      </w:r>
      <w:ins w:id="894" w:author="羊凌玉" w:date="2023-07-31T15:27:34Z">
        <w:r>
          <w:rPr>
            <w:rFonts w:hint="default" w:ascii="Times New Roman" w:hAnsi="Times New Roman" w:cs="Times New Roman" w:eastAsiaTheme="minorEastAsia"/>
            <w:lang w:val="en-US" w:eastAsia="zh-CN"/>
          </w:rPr>
          <w:t>CCS技术</w:t>
        </w:r>
      </w:ins>
      <w:ins w:id="895" w:author="羊凌玉" w:date="2023-07-31T15:27:36Z">
        <w:r>
          <w:rPr>
            <w:rFonts w:hint="eastAsia" w:cs="Times New Roman" w:eastAsiaTheme="minorEastAsia"/>
            <w:lang w:val="en-US" w:eastAsia="zh-CN"/>
          </w:rPr>
          <w:t>纳入</w:t>
        </w:r>
      </w:ins>
      <w:r>
        <w:rPr>
          <w:rFonts w:hint="default" w:ascii="Times New Roman" w:hAnsi="Times New Roman" w:cs="Times New Roman" w:eastAsiaTheme="minorEastAsia"/>
          <w:lang w:val="en-US" w:eastAsia="zh-CN"/>
        </w:rPr>
        <w:t>减排政策体系</w:t>
      </w:r>
      <w:ins w:id="896" w:author="羊凌玉" w:date="2023-07-31T15:27:40Z">
        <w:r>
          <w:rPr>
            <w:rFonts w:hint="eastAsia" w:cs="Times New Roman" w:eastAsiaTheme="minorEastAsia"/>
            <w:lang w:val="en-US" w:eastAsia="zh-CN"/>
          </w:rPr>
          <w:t>的</w:t>
        </w:r>
      </w:ins>
      <w:del w:id="897" w:author="羊凌玉" w:date="2023-07-31T15:27:39Z">
        <w:r>
          <w:rPr>
            <w:rFonts w:hint="default" w:ascii="Times New Roman" w:hAnsi="Times New Roman" w:cs="Times New Roman" w:eastAsiaTheme="minorEastAsia"/>
            <w:lang w:val="en-US" w:eastAsia="zh-CN"/>
          </w:rPr>
          <w:delText>引</w:delText>
        </w:r>
      </w:del>
      <w:del w:id="898" w:author="羊凌玉" w:date="2023-07-31T15:27:38Z">
        <w:r>
          <w:rPr>
            <w:rFonts w:hint="default" w:ascii="Times New Roman" w:hAnsi="Times New Roman" w:cs="Times New Roman" w:eastAsiaTheme="minorEastAsia"/>
            <w:lang w:val="en-US" w:eastAsia="zh-CN"/>
          </w:rPr>
          <w:delText>入</w:delText>
        </w:r>
      </w:del>
      <w:del w:id="899" w:author="羊凌玉" w:date="2023-07-31T15:27:34Z">
        <w:r>
          <w:rPr>
            <w:rFonts w:hint="default" w:ascii="Times New Roman" w:hAnsi="Times New Roman" w:cs="Times New Roman" w:eastAsiaTheme="minorEastAsia"/>
            <w:lang w:val="en-US" w:eastAsia="zh-CN"/>
          </w:rPr>
          <w:delText>CCS技术</w:delText>
        </w:r>
      </w:del>
      <w:r>
        <w:rPr>
          <w:rFonts w:hint="default" w:ascii="Times New Roman" w:hAnsi="Times New Roman" w:cs="Times New Roman" w:eastAsiaTheme="minorEastAsia"/>
          <w:lang w:val="en-US" w:eastAsia="zh-CN"/>
        </w:rPr>
        <w:t>综合影响分析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240" w:firstLineChars="1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7.2.1 纳入CCS技术对实现碳中和目标的影响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7.2.2 实现碳中和目标下纳入CCS技术的经济影响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7.2.3 实现碳中和目标下纳入CCS技术的行业产出影响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7.2.4 实现碳中和目标下纳入CCS技术的能源排放影响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7.3 本章小结</w:t>
      </w:r>
      <w:r>
        <w:commentReference w:id="42"/>
      </w:r>
    </w:p>
    <w:p>
      <w:pPr>
        <w:keepNext w:val="0"/>
        <w:keepLines w:val="0"/>
        <w:pageBreakBefore w:val="0"/>
        <w:widowControl w:val="0"/>
        <w:numPr>
          <w:ilvl w:val="0"/>
          <w:numId w:val="13"/>
        </w:numPr>
        <w:kinsoku/>
        <w:wordWrap/>
        <w:overflowPunct/>
        <w:topLinePunct w:val="0"/>
        <w:autoSpaceDE/>
        <w:autoSpaceDN/>
        <w:bidi w:val="0"/>
        <w:adjustRightInd/>
        <w:snapToGrid/>
        <w:spacing w:line="440" w:lineRule="exact"/>
        <w:textAlignment w:val="auto"/>
        <w:outlineLvl w:val="2"/>
        <w:rPr>
          <w:rFonts w:hint="default" w:ascii="Times New Roman" w:hAnsi="Times New Roman" w:cs="Times New Roman" w:eastAsiaTheme="minorEastAsia"/>
          <w:b/>
          <w:bCs/>
        </w:rPr>
      </w:pPr>
      <w:r>
        <w:rPr>
          <w:rFonts w:hint="default" w:ascii="Times New Roman" w:hAnsi="Times New Roman" w:cs="Times New Roman" w:eastAsiaTheme="minorEastAsia"/>
          <w:b/>
          <w:bCs/>
        </w:rPr>
        <w:t>结论与展望</w:t>
      </w:r>
    </w:p>
    <w:p>
      <w:pPr>
        <w:numPr>
          <w:ilvl w:val="0"/>
          <w:numId w:val="0"/>
        </w:numPr>
        <w:spacing w:line="440" w:lineRule="exact"/>
        <w:rPr>
          <w:rFonts w:hint="default" w:ascii="Times New Roman" w:hAnsi="Times New Roman" w:cs="Times New Roman" w:eastAsiaTheme="minorEastAsia"/>
        </w:rPr>
      </w:pPr>
    </w:p>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Pr>
        <w:pStyle w:val="2"/>
        <w:keepNext/>
        <w:keepLines/>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sz w:val="28"/>
          <w:szCs w:val="28"/>
        </w:rPr>
      </w:pPr>
      <w:bookmarkStart w:id="123" w:name="_Toc12154"/>
      <w:bookmarkStart w:id="124" w:name="_Toc17867"/>
      <w:bookmarkStart w:id="125" w:name="_Toc96456005"/>
      <w:bookmarkStart w:id="126" w:name="_Toc5381"/>
      <w:bookmarkStart w:id="127" w:name="_Toc15510"/>
      <w:bookmarkStart w:id="128" w:name="_Toc534620121"/>
      <w:bookmarkStart w:id="129" w:name="_Toc1405"/>
      <w:r>
        <w:rPr>
          <w:rFonts w:hint="default" w:ascii="Times New Roman" w:hAnsi="Times New Roman" w:cs="Times New Roman" w:eastAsiaTheme="minorEastAsia"/>
          <w:sz w:val="28"/>
          <w:szCs w:val="28"/>
        </w:rPr>
        <w:t>4 拟采用的研究方法、技术路线、研究方案及其可行性分析</w:t>
      </w:r>
      <w:bookmarkEnd w:id="123"/>
      <w:bookmarkEnd w:id="124"/>
      <w:bookmarkEnd w:id="125"/>
      <w:bookmarkEnd w:id="126"/>
      <w:bookmarkEnd w:id="127"/>
      <w:bookmarkEnd w:id="128"/>
      <w:bookmarkEnd w:id="129"/>
    </w:p>
    <w:p>
      <w:pPr>
        <w:pStyle w:val="5"/>
        <w:spacing w:before="120" w:line="440" w:lineRule="exact"/>
        <w:rPr>
          <w:rFonts w:hint="default" w:ascii="Times New Roman" w:hAnsi="Times New Roman" w:cs="Times New Roman" w:eastAsiaTheme="minorEastAsia"/>
          <w:sz w:val="24"/>
          <w:szCs w:val="28"/>
          <w:highlight w:val="none"/>
        </w:rPr>
      </w:pPr>
      <w:bookmarkStart w:id="130" w:name="_Toc8556"/>
      <w:bookmarkStart w:id="131" w:name="_Toc31355"/>
      <w:bookmarkStart w:id="132" w:name="_Toc10370"/>
      <w:bookmarkStart w:id="133" w:name="_Toc26003"/>
      <w:bookmarkStart w:id="134" w:name="_Toc28889"/>
      <w:bookmarkStart w:id="135" w:name="_Toc30265"/>
      <w:bookmarkStart w:id="136" w:name="_Toc25365"/>
      <w:bookmarkStart w:id="137" w:name="_Toc519"/>
      <w:bookmarkStart w:id="138" w:name="_Toc16875"/>
      <w:bookmarkStart w:id="139" w:name="_Toc513"/>
      <w:bookmarkStart w:id="140" w:name="_Toc1445"/>
      <w:bookmarkStart w:id="141" w:name="_Toc4462"/>
      <w:bookmarkStart w:id="142" w:name="_Toc21266"/>
      <w:bookmarkStart w:id="143" w:name="_Toc96456006"/>
      <w:bookmarkStart w:id="144" w:name="_Toc4154"/>
      <w:bookmarkStart w:id="145" w:name="_Toc534620122"/>
      <w:bookmarkStart w:id="146" w:name="_Toc6081"/>
      <w:bookmarkStart w:id="147" w:name="_Toc25251"/>
      <w:bookmarkStart w:id="148" w:name="_Toc31721"/>
      <w:bookmarkStart w:id="149" w:name="_Toc12079"/>
      <w:r>
        <w:rPr>
          <w:rFonts w:hint="default" w:ascii="Times New Roman" w:hAnsi="Times New Roman" w:cs="Times New Roman" w:eastAsiaTheme="minorEastAsia"/>
          <w:sz w:val="24"/>
          <w:szCs w:val="28"/>
          <w:highlight w:val="none"/>
        </w:rPr>
        <w:t>4.1 研究思路</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rPr>
      </w:pPr>
      <w:r>
        <w:rPr>
          <w:rFonts w:hint="default" w:ascii="Times New Roman" w:hAnsi="Times New Roman" w:cs="Times New Roman" w:eastAsiaTheme="minorEastAsia"/>
        </w:rPr>
        <w:t>技术路线图</w:t>
      </w:r>
    </w:p>
    <w:p>
      <w:pPr>
        <w:pStyle w:val="5"/>
        <w:spacing w:before="120" w:line="440" w:lineRule="exact"/>
        <w:rPr>
          <w:rFonts w:hint="default" w:ascii="Times New Roman" w:hAnsi="Times New Roman" w:cs="Times New Roman" w:eastAsiaTheme="minorEastAsia"/>
          <w:sz w:val="24"/>
          <w:szCs w:val="28"/>
        </w:rPr>
      </w:pPr>
      <w:r>
        <w:rPr>
          <w:rFonts w:hint="default" w:ascii="Times New Roman" w:hAnsi="Times New Roman" w:cs="Times New Roman" w:eastAsiaTheme="minorEastAsia"/>
          <w:sz w:val="24"/>
          <w:szCs w:val="28"/>
        </w:rPr>
        <w:t>4.2 研究方法</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3.2.1 文献调研和文献计量分析法（内容X）</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本课题通过文献调研梳理林业碳汇供需现状和激励政策相关文献，并采用文献计量方法对林业碳汇领域研究的相关特征进行分析。文献调研法是科学研究的基础方法，针对研究目的对已有文献进行研读和深入分析，提取有用的方法和数据信息。文献计量学是借助文献各种特征的数量，采用数学与统计学的方法来描述、评价和预测科学技术现状与发展趋势的图书情报学分支学科。用数学和统计学的方法定量地分析一切知识载体的交叉科学，是集数学、统计学、文献学为一</w:t>
      </w:r>
      <w:bookmarkStart w:id="242" w:name="_GoBack"/>
      <w:bookmarkEnd w:id="242"/>
      <w:r>
        <w:rPr>
          <w:rFonts w:hint="default" w:ascii="Times New Roman" w:hAnsi="Times New Roman" w:cs="Times New Roman" w:eastAsiaTheme="minorEastAsia"/>
          <w:b w:val="0"/>
          <w:bCs w:val="0"/>
        </w:rPr>
        <w:t>体，注重量化的综合性知识体系。与综述类的定性研究相比，知识图谱通过对已有文献进行定量分析以及可视化，可以更加直观、全面地跟踪和评估相关研究进展。利用 CiteSpace 和 VOSviewer 软件对相关论文进行科学统计分析（赵蓉英，许丽敏，2010；李思奇等，2021）。CiteSpace 是一种信息可视化软件，着眼于分析科学论文中蕴含的潜在知识，是在科学计量学、数据和信息可视化背景下逐渐发展起来的一款多元、分时、动态的引文可视化分析软件。它可以提供引文空间的知识聚类和分布，也可以提作者、机构、国家/地区等知识单元的共现分析（陈悦等，2015）。VOSviewer 是由 Nees Jan van Eck 和 Ludo Waltman 于 2009 年开发的用以绘制科学知识图谱的文献计量分析软件，该软件具备如文献耦合、共被引、合作以及共此分析等所有常见的文献计量分析功能（高凯，2015）。综合考虑两款软件的优点，本研究综合利用 CiteSpace 和 VOSviewer 软件对林业碳汇领域的论文进行计量分析，归纳和梳理林业碳汇相关研究进展趋势与热点问题。</w:t>
      </w:r>
      <w:r>
        <w:rPr>
          <w:rFonts w:hint="default" w:ascii="Times New Roman" w:hAnsi="Times New Roman" w:cs="Times New Roman" w:eastAsiaTheme="minorEastAsia"/>
          <w:b w:val="0"/>
          <w:bCs w:val="0"/>
        </w:rPr>
        <w:cr/>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3.2.2 计量和敏感性分析法（内容X）</w:t>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3.2.3 可计算一般均衡模型建模方法（内容X）</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（1）动态CGE模型介绍</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（2）动态CGE模型结构化方程形式</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（3）动态CGE模型改进</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（4）数据库构建</w:t>
      </w:r>
    </w:p>
    <w:p>
      <w:pPr>
        <w:keepNext w:val="0"/>
        <w:keepLines w:val="0"/>
        <w:pageBreakBefore w:val="0"/>
        <w:widowControl w:val="0"/>
        <w:kinsoku/>
        <w:wordWrap/>
        <w:overflowPunct/>
        <w:topLinePunct w:val="0"/>
        <w:autoSpaceDE/>
        <w:autoSpaceDN/>
        <w:bidi w:val="0"/>
        <w:adjustRightInd/>
        <w:snapToGrid/>
        <w:spacing w:before="120" w:line="440" w:lineRule="exact"/>
        <w:textAlignment w:val="auto"/>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3.2.4 情景分析法</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（1）基准情景构建</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（2）政策情景构建</w:t>
      </w:r>
    </w:p>
    <w:p>
      <w:pPr>
        <w:keepNext w:val="0"/>
        <w:keepLines w:val="0"/>
        <w:pageBreakBefore w:val="0"/>
        <w:widowControl w:val="0"/>
        <w:kinsoku/>
        <w:wordWrap/>
        <w:overflowPunct/>
        <w:topLinePunct w:val="0"/>
        <w:autoSpaceDE/>
        <w:autoSpaceDN/>
        <w:bidi w:val="0"/>
        <w:adjustRightInd/>
        <w:snapToGrid/>
        <w:spacing w:before="120" w:line="440" w:lineRule="exact"/>
        <w:textAlignment w:val="auto"/>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3.2.5 产业关联分析法</w:t>
      </w:r>
    </w:p>
    <w:p>
      <w:pPr>
        <w:keepNext w:val="0"/>
        <w:keepLines w:val="0"/>
        <w:pageBreakBefore w:val="0"/>
        <w:widowControl w:val="0"/>
        <w:kinsoku/>
        <w:wordWrap/>
        <w:overflowPunct/>
        <w:topLinePunct w:val="0"/>
        <w:autoSpaceDE/>
        <w:autoSpaceDN/>
        <w:bidi w:val="0"/>
        <w:adjustRightInd/>
        <w:snapToGrid/>
        <w:spacing w:before="120" w:line="440" w:lineRule="exact"/>
        <w:textAlignment w:val="auto"/>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3.2.6 成本-效益分析法</w:t>
      </w:r>
    </w:p>
    <w:p>
      <w:pPr>
        <w:pStyle w:val="5"/>
        <w:spacing w:before="120" w:line="440" w:lineRule="exact"/>
        <w:rPr>
          <w:rFonts w:hint="default" w:ascii="Times New Roman" w:hAnsi="Times New Roman" w:cs="Times New Roman" w:eastAsiaTheme="minorEastAsia"/>
          <w:sz w:val="24"/>
          <w:szCs w:val="28"/>
        </w:rPr>
      </w:pPr>
      <w:bookmarkStart w:id="150" w:name="_Toc2010"/>
      <w:bookmarkStart w:id="151" w:name="_Toc767"/>
      <w:bookmarkStart w:id="152" w:name="_Toc15271"/>
      <w:bookmarkStart w:id="153" w:name="_Toc4777"/>
      <w:bookmarkStart w:id="154" w:name="_Toc32560"/>
      <w:bookmarkStart w:id="155" w:name="_Toc12842"/>
      <w:bookmarkStart w:id="156" w:name="_Toc13031"/>
      <w:bookmarkStart w:id="157" w:name="_Toc11807"/>
      <w:bookmarkStart w:id="158" w:name="_Toc31821"/>
      <w:bookmarkStart w:id="159" w:name="_Toc31080"/>
      <w:bookmarkStart w:id="160" w:name="_Toc96456008"/>
      <w:bookmarkStart w:id="161" w:name="_Toc20221"/>
      <w:bookmarkStart w:id="162" w:name="_Toc18594"/>
      <w:bookmarkStart w:id="163" w:name="_Toc13067"/>
      <w:bookmarkStart w:id="164" w:name="_Toc534620126"/>
      <w:bookmarkStart w:id="165" w:name="_Toc11609"/>
      <w:bookmarkStart w:id="166" w:name="_Toc19792"/>
      <w:bookmarkStart w:id="167" w:name="_Toc19325"/>
      <w:bookmarkStart w:id="168" w:name="_Toc18789"/>
      <w:bookmarkStart w:id="169" w:name="_Toc6677"/>
      <w:r>
        <w:rPr>
          <w:rFonts w:hint="default" w:ascii="Times New Roman" w:hAnsi="Times New Roman" w:cs="Times New Roman" w:eastAsiaTheme="minorEastAsia"/>
          <w:sz w:val="24"/>
          <w:szCs w:val="28"/>
        </w:rPr>
        <w:t>4.3可行性分析</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4.3.1 研究方法和数据切实可行</w:t>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4.3.2 研究方案设计合理可控</w:t>
      </w:r>
    </w:p>
    <w:p>
      <w:pPr>
        <w:spacing w:before="120" w:line="440" w:lineRule="exact"/>
        <w:outlineLvl w:val="2"/>
        <w:rPr>
          <w:rFonts w:hint="default" w:ascii="Times New Roman" w:hAnsi="Times New Roman" w:cs="Times New Roman" w:eastAsiaTheme="minorEastAsia"/>
          <w:b w:val="0"/>
          <w:bCs w:val="0"/>
        </w:rPr>
      </w:pPr>
      <w:r>
        <w:rPr>
          <w:rFonts w:hint="default" w:ascii="Times New Roman" w:hAnsi="Times New Roman" w:cs="Times New Roman" w:eastAsiaTheme="minorEastAsia"/>
          <w:b w:val="0"/>
          <w:bCs w:val="0"/>
        </w:rPr>
        <w:t>4.3.3 研究团队和项目支撑</w:t>
      </w:r>
    </w:p>
    <w:p>
      <w:pPr>
        <w:pStyle w:val="5"/>
        <w:spacing w:before="120" w:line="440" w:lineRule="exact"/>
        <w:rPr>
          <w:rFonts w:hint="default" w:ascii="Times New Roman" w:hAnsi="Times New Roman" w:cs="Times New Roman" w:eastAsiaTheme="minorEastAsia"/>
          <w:sz w:val="24"/>
          <w:szCs w:val="28"/>
        </w:rPr>
      </w:pPr>
      <w:r>
        <w:rPr>
          <w:rFonts w:hint="default" w:ascii="Times New Roman" w:hAnsi="Times New Roman" w:cs="Times New Roman" w:eastAsiaTheme="minorEastAsia"/>
          <w:sz w:val="24"/>
          <w:szCs w:val="28"/>
        </w:rPr>
        <w:t>4.4 可能的创新点</w:t>
      </w:r>
    </w:p>
    <w:p>
      <w:pPr>
        <w:pStyle w:val="2"/>
        <w:keepNext/>
        <w:keepLines/>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sz w:val="28"/>
          <w:szCs w:val="28"/>
        </w:rPr>
      </w:pPr>
      <w:bookmarkStart w:id="170" w:name="_Toc96456009"/>
      <w:bookmarkStart w:id="171" w:name="_Toc29848"/>
      <w:bookmarkStart w:id="172" w:name="_Toc16783"/>
      <w:bookmarkStart w:id="173" w:name="_Toc21954"/>
      <w:bookmarkStart w:id="174" w:name="_Toc623"/>
      <w:bookmarkStart w:id="175" w:name="_Toc534620130"/>
      <w:bookmarkStart w:id="176" w:name="_Toc15798"/>
      <w:r>
        <w:rPr>
          <w:rFonts w:hint="default" w:ascii="Times New Roman" w:hAnsi="Times New Roman" w:cs="Times New Roman" w:eastAsiaTheme="minorEastAsia"/>
          <w:sz w:val="28"/>
          <w:szCs w:val="28"/>
        </w:rPr>
        <w:t>5 已有研究基础与研究条件</w:t>
      </w:r>
      <w:bookmarkEnd w:id="170"/>
      <w:bookmarkEnd w:id="171"/>
      <w:bookmarkEnd w:id="172"/>
      <w:bookmarkEnd w:id="173"/>
      <w:bookmarkEnd w:id="174"/>
      <w:bookmarkEnd w:id="175"/>
      <w:bookmarkEnd w:id="176"/>
    </w:p>
    <w:p>
      <w:pPr>
        <w:pStyle w:val="5"/>
        <w:spacing w:before="120" w:line="440" w:lineRule="exact"/>
        <w:rPr>
          <w:rFonts w:hint="default" w:ascii="Times New Roman" w:hAnsi="Times New Roman" w:cs="Times New Roman" w:eastAsiaTheme="minorEastAsia"/>
          <w:sz w:val="24"/>
          <w:szCs w:val="28"/>
        </w:rPr>
      </w:pPr>
      <w:bookmarkStart w:id="177" w:name="_Toc5102"/>
      <w:bookmarkStart w:id="178" w:name="_Toc22577"/>
      <w:bookmarkStart w:id="179" w:name="_Toc20145"/>
      <w:bookmarkStart w:id="180" w:name="_Toc14608"/>
      <w:bookmarkStart w:id="181" w:name="_Toc15893"/>
      <w:bookmarkStart w:id="182" w:name="_Toc2331"/>
      <w:bookmarkStart w:id="183" w:name="_Toc534620131"/>
      <w:bookmarkStart w:id="184" w:name="_Toc2219"/>
      <w:bookmarkStart w:id="185" w:name="_Toc10607"/>
      <w:bookmarkStart w:id="186" w:name="_Toc20506"/>
      <w:bookmarkStart w:id="187" w:name="_Toc8914"/>
      <w:bookmarkStart w:id="188" w:name="_Toc16784"/>
      <w:bookmarkStart w:id="189" w:name="_Toc22400"/>
      <w:bookmarkStart w:id="190" w:name="_Toc17453"/>
      <w:bookmarkStart w:id="191" w:name="_Toc22425"/>
      <w:bookmarkStart w:id="192" w:name="_Toc28673"/>
      <w:bookmarkStart w:id="193" w:name="_Toc26505"/>
      <w:bookmarkStart w:id="194" w:name="_Toc32649"/>
      <w:bookmarkStart w:id="195" w:name="_Toc786"/>
      <w:bookmarkStart w:id="196" w:name="_Toc96456010"/>
      <w:r>
        <w:rPr>
          <w:rFonts w:hint="default" w:ascii="Times New Roman" w:hAnsi="Times New Roman" w:cs="Times New Roman" w:eastAsiaTheme="minorEastAsia"/>
          <w:sz w:val="24"/>
          <w:szCs w:val="28"/>
        </w:rPr>
        <w:t>5.1</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Start w:id="197" w:name="_Toc17290"/>
      <w:bookmarkStart w:id="198" w:name="_Toc2788"/>
      <w:bookmarkStart w:id="199" w:name="_Toc10195"/>
      <w:bookmarkStart w:id="200" w:name="_Toc21886"/>
      <w:bookmarkStart w:id="201" w:name="_Toc12676"/>
      <w:bookmarkStart w:id="202" w:name="_Toc18419"/>
      <w:bookmarkStart w:id="203" w:name="_Toc534620132"/>
      <w:bookmarkStart w:id="204" w:name="_Toc437"/>
      <w:bookmarkStart w:id="205" w:name="_Toc19091"/>
      <w:bookmarkStart w:id="206" w:name="_Toc3794"/>
      <w:bookmarkStart w:id="207" w:name="_Toc16497"/>
      <w:bookmarkStart w:id="208" w:name="_Toc14850"/>
      <w:bookmarkStart w:id="209" w:name="_Toc31608"/>
      <w:bookmarkStart w:id="210" w:name="_Toc12971"/>
      <w:r>
        <w:rPr>
          <w:rFonts w:hint="default" w:ascii="Times New Roman" w:hAnsi="Times New Roman" w:cs="Times New Roman" w:eastAsiaTheme="minorEastAsia"/>
          <w:sz w:val="24"/>
          <w:szCs w:val="28"/>
        </w:rPr>
        <w:t>本课题前期相关研究成果</w:t>
      </w:r>
    </w:p>
    <w:p>
      <w:pPr>
        <w:pStyle w:val="5"/>
        <w:spacing w:before="120" w:line="440" w:lineRule="exact"/>
        <w:rPr>
          <w:rFonts w:hint="default" w:ascii="Times New Roman" w:hAnsi="Times New Roman" w:cs="Times New Roman" w:eastAsiaTheme="minorEastAsia"/>
          <w:sz w:val="24"/>
          <w:szCs w:val="28"/>
        </w:rPr>
      </w:pPr>
      <w:r>
        <w:rPr>
          <w:rFonts w:hint="default" w:ascii="Times New Roman" w:hAnsi="Times New Roman" w:cs="Times New Roman" w:eastAsiaTheme="minorEastAsia"/>
          <w:sz w:val="24"/>
          <w:szCs w:val="28"/>
        </w:rPr>
        <w:t>5.2 参与主要科研项目</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pPr>
        <w:pStyle w:val="5"/>
        <w:spacing w:before="120" w:line="440" w:lineRule="exact"/>
        <w:rPr>
          <w:rFonts w:hint="default" w:ascii="Times New Roman" w:hAnsi="Times New Roman" w:cs="Times New Roman" w:eastAsiaTheme="minorEastAsia"/>
          <w:sz w:val="24"/>
          <w:szCs w:val="28"/>
        </w:rPr>
      </w:pPr>
      <w:bookmarkStart w:id="211" w:name="_Toc29049"/>
      <w:bookmarkStart w:id="212" w:name="_Toc12311"/>
      <w:bookmarkStart w:id="213" w:name="_Toc31036"/>
      <w:bookmarkStart w:id="214" w:name="_Toc16119"/>
      <w:bookmarkStart w:id="215" w:name="_Toc7915"/>
      <w:bookmarkStart w:id="216" w:name="_Toc12168"/>
      <w:bookmarkStart w:id="217" w:name="_Toc18267"/>
      <w:bookmarkStart w:id="218" w:name="_Toc11256"/>
      <w:bookmarkStart w:id="219" w:name="_Toc12433"/>
      <w:bookmarkStart w:id="220" w:name="_Toc13365"/>
      <w:bookmarkStart w:id="221" w:name="_Toc27655"/>
      <w:bookmarkStart w:id="222" w:name="_Toc2337"/>
      <w:bookmarkStart w:id="223" w:name="_Toc25747"/>
      <w:bookmarkStart w:id="224" w:name="_Toc534620133"/>
      <w:bookmarkStart w:id="225" w:name="_Toc96456011"/>
      <w:r>
        <w:rPr>
          <w:rFonts w:hint="default" w:ascii="Times New Roman" w:hAnsi="Times New Roman" w:cs="Times New Roman" w:eastAsiaTheme="minorEastAsia"/>
          <w:sz w:val="24"/>
          <w:szCs w:val="28"/>
        </w:rPr>
        <w:t>5.</w:t>
      </w:r>
      <w:bookmarkEnd w:id="211"/>
      <w:bookmarkEnd w:id="212"/>
      <w:bookmarkEnd w:id="213"/>
      <w:bookmarkEnd w:id="214"/>
      <w:bookmarkEnd w:id="215"/>
      <w:bookmarkEnd w:id="216"/>
      <w:bookmarkEnd w:id="217"/>
      <w:bookmarkEnd w:id="218"/>
      <w:bookmarkEnd w:id="219"/>
      <w:bookmarkEnd w:id="220"/>
      <w:bookmarkEnd w:id="221"/>
      <w:bookmarkEnd w:id="222"/>
      <w:bookmarkEnd w:id="223"/>
      <w:r>
        <w:rPr>
          <w:rFonts w:hint="default" w:ascii="Times New Roman" w:hAnsi="Times New Roman" w:cs="Times New Roman" w:eastAsiaTheme="minorEastAsia"/>
          <w:sz w:val="24"/>
          <w:szCs w:val="28"/>
        </w:rPr>
        <w:t>3 模型基础</w:t>
      </w:r>
      <w:bookmarkEnd w:id="224"/>
      <w:bookmarkEnd w:id="225"/>
    </w:p>
    <w:p>
      <w:pPr>
        <w:pStyle w:val="5"/>
        <w:spacing w:before="120" w:line="440" w:lineRule="exact"/>
        <w:rPr>
          <w:rFonts w:hint="default" w:ascii="Times New Roman" w:hAnsi="Times New Roman" w:cs="Times New Roman" w:eastAsiaTheme="minorEastAsia"/>
          <w:sz w:val="24"/>
          <w:szCs w:val="28"/>
        </w:rPr>
      </w:pPr>
      <w:bookmarkStart w:id="226" w:name="_Toc534620134"/>
      <w:bookmarkStart w:id="227" w:name="_Toc96456012"/>
      <w:r>
        <w:rPr>
          <w:rFonts w:hint="default" w:ascii="Times New Roman" w:hAnsi="Times New Roman" w:cs="Times New Roman" w:eastAsiaTheme="minorEastAsia"/>
          <w:sz w:val="24"/>
          <w:szCs w:val="28"/>
        </w:rPr>
        <w:t>5.4 经费支撑</w:t>
      </w:r>
      <w:bookmarkEnd w:id="226"/>
      <w:bookmarkEnd w:id="227"/>
    </w:p>
    <w:p>
      <w:pPr>
        <w:pStyle w:val="2"/>
        <w:keepNext/>
        <w:keepLines/>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sz w:val="28"/>
          <w:szCs w:val="28"/>
        </w:rPr>
      </w:pPr>
      <w:bookmarkStart w:id="228" w:name="_Toc5503"/>
      <w:bookmarkStart w:id="229" w:name="_Toc96456013"/>
      <w:bookmarkStart w:id="230" w:name="_Toc29252"/>
      <w:bookmarkStart w:id="231" w:name="_Toc534620136"/>
      <w:bookmarkStart w:id="232" w:name="_Toc12258"/>
      <w:bookmarkStart w:id="233" w:name="_Toc26371"/>
      <w:bookmarkStart w:id="234" w:name="_Toc20536"/>
      <w:r>
        <w:rPr>
          <w:rFonts w:hint="default" w:ascii="Times New Roman" w:hAnsi="Times New Roman" w:cs="Times New Roman" w:eastAsiaTheme="minorEastAsia"/>
          <w:sz w:val="28"/>
          <w:szCs w:val="28"/>
        </w:rPr>
        <w:t>6 研究工作计划与进度安排</w:t>
      </w:r>
      <w:bookmarkEnd w:id="228"/>
      <w:bookmarkEnd w:id="229"/>
      <w:bookmarkEnd w:id="230"/>
      <w:bookmarkEnd w:id="231"/>
      <w:bookmarkEnd w:id="232"/>
      <w:bookmarkEnd w:id="233"/>
      <w:bookmarkEnd w:id="234"/>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color w:val="000000"/>
          <w:kern w:val="0"/>
          <w:lang w:bidi="ar"/>
        </w:rPr>
        <w:t>本课题计划执行期限为</w:t>
      </w:r>
      <w:r>
        <w:rPr>
          <w:rFonts w:hint="eastAsia" w:cs="Times New Roman" w:eastAsiaTheme="minorEastAsia"/>
          <w:color w:val="000000"/>
          <w:kern w:val="0"/>
          <w:lang w:val="en-US" w:eastAsia="zh-CN" w:bidi="ar"/>
        </w:rPr>
        <w:t>三</w:t>
      </w:r>
      <w:r>
        <w:rPr>
          <w:rFonts w:hint="default" w:ascii="Times New Roman" w:hAnsi="Times New Roman" w:cs="Times New Roman" w:eastAsiaTheme="minorEastAsia"/>
          <w:color w:val="000000"/>
          <w:kern w:val="0"/>
          <w:lang w:bidi="ar"/>
        </w:rPr>
        <w:t>年，研究具体时间计划如下（图1）：</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center"/>
        <w:textAlignment w:val="auto"/>
        <w:rPr>
          <w:rFonts w:hint="default" w:ascii="Times New Roman" w:hAnsi="Times New Roman" w:cs="Times New Roman" w:eastAsiaTheme="minorEastAsia"/>
        </w:rPr>
      </w:pPr>
      <w:r>
        <w:drawing>
          <wp:anchor distT="0" distB="0" distL="114300" distR="114300" simplePos="0" relativeHeight="251659264" behindDoc="1" locked="0" layoutInCell="1" allowOverlap="1">
            <wp:simplePos x="0" y="0"/>
            <wp:positionH relativeFrom="column">
              <wp:posOffset>-19050</wp:posOffset>
            </wp:positionH>
            <wp:positionV relativeFrom="paragraph">
              <wp:posOffset>106680</wp:posOffset>
            </wp:positionV>
            <wp:extent cx="5270500" cy="1368425"/>
            <wp:effectExtent l="0" t="0" r="6350" b="3175"/>
            <wp:wrapTight wrapText="bothSides">
              <wp:wrapPolygon>
                <wp:start x="0" y="0"/>
                <wp:lineTo x="0" y="21349"/>
                <wp:lineTo x="21548" y="21349"/>
                <wp:lineTo x="2154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0500" cy="1368425"/>
                    </a:xfrm>
                    <a:prstGeom prst="rect">
                      <a:avLst/>
                    </a:prstGeom>
                    <a:noFill/>
                    <a:ln>
                      <a:noFill/>
                    </a:ln>
                  </pic:spPr>
                </pic:pic>
              </a:graphicData>
            </a:graphic>
          </wp:anchor>
        </w:drawing>
      </w:r>
      <w:r>
        <w:rPr>
          <w:rFonts w:hint="eastAsia" w:cs="Times New Roman" w:eastAsiaTheme="minorEastAsia"/>
          <w:lang w:val="en-US" w:eastAsia="zh-CN"/>
        </w:rPr>
        <w:t xml:space="preserve">图1 </w:t>
      </w:r>
      <w:r>
        <w:rPr>
          <w:rFonts w:hint="default" w:ascii="Times New Roman" w:hAnsi="Times New Roman" w:cs="Times New Roman" w:eastAsiaTheme="minorEastAsia"/>
        </w:rPr>
        <w:t>研究计划横道图</w:t>
      </w:r>
    </w:p>
    <w:p>
      <w:pPr>
        <w:keepNext w:val="0"/>
        <w:keepLines w:val="0"/>
        <w:pageBreakBefore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rPr>
        <w:t>研究各阶段具体工作安排如下：</w:t>
      </w:r>
    </w:p>
    <w:p>
      <w:pPr>
        <w:keepNext w:val="0"/>
        <w:keepLines w:val="0"/>
        <w:pageBreakBefore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eastAsiaTheme="minorEastAsia"/>
          <w:lang w:val="en-US" w:eastAsia="zh-CN"/>
        </w:rPr>
      </w:pPr>
      <w:r>
        <w:rPr>
          <w:rFonts w:hint="default" w:ascii="Times New Roman" w:hAnsi="Times New Roman" w:cs="Times New Roman" w:eastAsiaTheme="minorEastAsia"/>
          <w:color w:val="000000"/>
          <w:kern w:val="0"/>
          <w:lang w:bidi="ar"/>
        </w:rPr>
        <w:t>第</w:t>
      </w:r>
      <w:r>
        <w:rPr>
          <w:rFonts w:hint="eastAsia" w:cs="Times New Roman" w:eastAsiaTheme="minorEastAsia"/>
          <w:color w:val="000000"/>
          <w:kern w:val="0"/>
          <w:lang w:val="en-US" w:eastAsia="zh-CN" w:bidi="ar"/>
        </w:rPr>
        <w:t>一</w:t>
      </w:r>
      <w:r>
        <w:rPr>
          <w:rFonts w:hint="default" w:ascii="Times New Roman" w:hAnsi="Times New Roman" w:cs="Times New Roman" w:eastAsiaTheme="minorEastAsia"/>
          <w:color w:val="000000"/>
          <w:kern w:val="0"/>
          <w:lang w:bidi="ar"/>
        </w:rPr>
        <w:t>阶段：模型方法学习和</w:t>
      </w:r>
      <w:r>
        <w:rPr>
          <w:rFonts w:hint="eastAsia" w:cs="Times New Roman" w:eastAsiaTheme="minorEastAsia"/>
          <w:color w:val="000000"/>
          <w:kern w:val="0"/>
          <w:lang w:val="en-US" w:eastAsia="zh-CN" w:bidi="ar"/>
        </w:rPr>
        <w:t>能源经济领域文献研究</w:t>
      </w:r>
      <w:r>
        <w:rPr>
          <w:rFonts w:hint="eastAsia" w:cs="Times New Roman" w:eastAsiaTheme="minorEastAsia"/>
          <w:color w:val="000000"/>
          <w:kern w:val="0"/>
          <w:lang w:eastAsia="zh-CN" w:bidi="ar"/>
        </w:rPr>
        <w:t>（</w:t>
      </w:r>
      <w:r>
        <w:rPr>
          <w:rFonts w:hint="eastAsia" w:cs="Times New Roman" w:eastAsiaTheme="minorEastAsia"/>
          <w:color w:val="000000"/>
          <w:kern w:val="0"/>
          <w:lang w:val="en-US" w:eastAsia="zh-CN" w:bidi="ar"/>
        </w:rPr>
        <w:t>2021.07-2022.06</w:t>
      </w:r>
      <w:r>
        <w:rPr>
          <w:rFonts w:hint="eastAsia" w:cs="Times New Roman" w:eastAsiaTheme="minorEastAsia"/>
          <w:color w:val="000000"/>
          <w:kern w:val="0"/>
          <w:lang w:eastAsia="zh-CN" w:bidi="ar"/>
        </w:rPr>
        <w:t>）。</w:t>
      </w:r>
      <w:r>
        <w:rPr>
          <w:rFonts w:hint="eastAsia" w:cs="Times New Roman" w:eastAsiaTheme="minorEastAsia"/>
          <w:color w:val="000000"/>
          <w:kern w:val="0"/>
          <w:lang w:val="en-US" w:eastAsia="zh-CN" w:bidi="ar"/>
        </w:rPr>
        <w:t>学习单国与全球尺度下CGE模型的建模方法及情景模拟分析思路，阅读国内外能源经济领域有关文献及前沿研究。</w:t>
      </w:r>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color w:val="000000"/>
          <w:kern w:val="0"/>
          <w:lang w:bidi="ar"/>
        </w:rPr>
        <w:t>第</w:t>
      </w:r>
      <w:r>
        <w:rPr>
          <w:rFonts w:hint="eastAsia" w:cs="Times New Roman" w:eastAsiaTheme="minorEastAsia"/>
          <w:color w:val="000000"/>
          <w:kern w:val="0"/>
          <w:lang w:val="en-US" w:eastAsia="zh-CN" w:bidi="ar"/>
        </w:rPr>
        <w:t>二</w:t>
      </w:r>
      <w:r>
        <w:rPr>
          <w:rFonts w:hint="default" w:ascii="Times New Roman" w:hAnsi="Times New Roman" w:cs="Times New Roman" w:eastAsiaTheme="minorEastAsia"/>
          <w:color w:val="000000"/>
          <w:kern w:val="0"/>
          <w:lang w:bidi="ar"/>
        </w:rPr>
        <w:t>阶段：文献梳理及研究方案设计（202</w:t>
      </w:r>
      <w:r>
        <w:rPr>
          <w:rFonts w:hint="eastAsia" w:cs="Times New Roman" w:eastAsiaTheme="minorEastAsia"/>
          <w:color w:val="000000"/>
          <w:kern w:val="0"/>
          <w:lang w:val="en-US" w:eastAsia="zh-CN" w:bidi="ar"/>
        </w:rPr>
        <w:t>2</w:t>
      </w:r>
      <w:r>
        <w:rPr>
          <w:rFonts w:hint="default" w:ascii="Times New Roman" w:hAnsi="Times New Roman" w:cs="Times New Roman" w:eastAsiaTheme="minorEastAsia"/>
          <w:color w:val="000000"/>
          <w:kern w:val="0"/>
          <w:lang w:bidi="ar"/>
        </w:rPr>
        <w:t>.07-202</w:t>
      </w:r>
      <w:r>
        <w:rPr>
          <w:rFonts w:hint="eastAsia" w:cs="Times New Roman" w:eastAsiaTheme="minorEastAsia"/>
          <w:color w:val="000000"/>
          <w:kern w:val="0"/>
          <w:lang w:val="en-US" w:eastAsia="zh-CN" w:bidi="ar"/>
        </w:rPr>
        <w:t>3</w:t>
      </w:r>
      <w:r>
        <w:rPr>
          <w:rFonts w:hint="default" w:ascii="Times New Roman" w:hAnsi="Times New Roman" w:cs="Times New Roman" w:eastAsiaTheme="minorEastAsia"/>
          <w:color w:val="000000"/>
          <w:kern w:val="0"/>
          <w:lang w:bidi="ar"/>
        </w:rPr>
        <w:t>.06）。对</w:t>
      </w:r>
      <w:r>
        <w:rPr>
          <w:rFonts w:hint="eastAsia" w:cs="Times New Roman" w:eastAsiaTheme="minorEastAsia"/>
          <w:color w:val="000000"/>
          <w:kern w:val="0"/>
          <w:lang w:val="en-US" w:eastAsia="zh-CN" w:bidi="ar"/>
        </w:rPr>
        <w:t>中国双碳进程、CCS技术发展现状及未来发展路径、有关政府支持政策等</w:t>
      </w:r>
      <w:r>
        <w:rPr>
          <w:rFonts w:hint="default" w:ascii="Times New Roman" w:hAnsi="Times New Roman" w:cs="Times New Roman" w:eastAsiaTheme="minorEastAsia"/>
          <w:color w:val="000000"/>
          <w:kern w:val="0"/>
          <w:lang w:bidi="ar"/>
        </w:rPr>
        <w:t xml:space="preserve">相关文献进行系统梳理；明确研究目标和研究内容，设计研究思路和研究方案，并请教导师对本论文的研究思路、框架等进一步提出合理化的建议与修改。 </w:t>
      </w:r>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color w:val="000000"/>
          <w:kern w:val="0"/>
          <w:lang w:bidi="ar"/>
        </w:rPr>
        <w:t>第</w:t>
      </w:r>
      <w:r>
        <w:rPr>
          <w:rFonts w:hint="eastAsia" w:cs="Times New Roman" w:eastAsiaTheme="minorEastAsia"/>
          <w:color w:val="000000"/>
          <w:kern w:val="0"/>
          <w:lang w:val="en-US" w:eastAsia="zh-CN" w:bidi="ar"/>
        </w:rPr>
        <w:t>三</w:t>
      </w:r>
      <w:r>
        <w:rPr>
          <w:rFonts w:hint="default" w:ascii="Times New Roman" w:hAnsi="Times New Roman" w:cs="Times New Roman" w:eastAsiaTheme="minorEastAsia"/>
          <w:color w:val="000000"/>
          <w:kern w:val="0"/>
          <w:lang w:bidi="ar"/>
        </w:rPr>
        <w:t>阶段：开题及修改阶段（20</w:t>
      </w:r>
      <w:r>
        <w:rPr>
          <w:rFonts w:hint="eastAsia" w:cs="Times New Roman" w:eastAsiaTheme="minorEastAsia"/>
          <w:color w:val="000000"/>
          <w:kern w:val="0"/>
          <w:lang w:val="en-US" w:eastAsia="zh-CN" w:bidi="ar"/>
        </w:rPr>
        <w:t>23</w:t>
      </w:r>
      <w:r>
        <w:rPr>
          <w:rFonts w:hint="default" w:ascii="Times New Roman" w:hAnsi="Times New Roman" w:cs="Times New Roman" w:eastAsiaTheme="minorEastAsia"/>
          <w:color w:val="000000"/>
          <w:kern w:val="0"/>
          <w:lang w:bidi="ar"/>
        </w:rPr>
        <w:t>.0</w:t>
      </w:r>
      <w:r>
        <w:rPr>
          <w:rFonts w:hint="eastAsia" w:cs="Times New Roman" w:eastAsiaTheme="minorEastAsia"/>
          <w:color w:val="000000"/>
          <w:kern w:val="0"/>
          <w:lang w:val="en-US" w:eastAsia="zh-CN" w:bidi="ar"/>
        </w:rPr>
        <w:t>3</w:t>
      </w:r>
      <w:r>
        <w:rPr>
          <w:rFonts w:hint="default" w:ascii="Times New Roman" w:hAnsi="Times New Roman" w:cs="Times New Roman" w:eastAsiaTheme="minorEastAsia"/>
          <w:color w:val="000000"/>
          <w:kern w:val="0"/>
          <w:lang w:bidi="ar"/>
        </w:rPr>
        <w:t>-202</w:t>
      </w:r>
      <w:r>
        <w:rPr>
          <w:rFonts w:hint="eastAsia" w:cs="Times New Roman" w:eastAsiaTheme="minorEastAsia"/>
          <w:color w:val="000000"/>
          <w:kern w:val="0"/>
          <w:lang w:val="en-US" w:eastAsia="zh-CN" w:bidi="ar"/>
        </w:rPr>
        <w:t>3</w:t>
      </w:r>
      <w:r>
        <w:rPr>
          <w:rFonts w:hint="default" w:ascii="Times New Roman" w:hAnsi="Times New Roman" w:cs="Times New Roman" w:eastAsiaTheme="minorEastAsia"/>
          <w:color w:val="000000"/>
          <w:kern w:val="0"/>
          <w:lang w:bidi="ar"/>
        </w:rPr>
        <w:t>.08）。撰写开题报告，进行开题答辩</w:t>
      </w:r>
      <w:r>
        <w:rPr>
          <w:rFonts w:hint="eastAsia" w:cs="Times New Roman" w:eastAsiaTheme="minorEastAsia"/>
          <w:color w:val="000000"/>
          <w:kern w:val="0"/>
          <w:lang w:eastAsia="zh-CN" w:bidi="ar"/>
        </w:rPr>
        <w:t>，</w:t>
      </w:r>
      <w:r>
        <w:rPr>
          <w:rFonts w:hint="default" w:ascii="Times New Roman" w:hAnsi="Times New Roman" w:cs="Times New Roman" w:eastAsiaTheme="minorEastAsia"/>
          <w:color w:val="000000"/>
          <w:kern w:val="0"/>
          <w:lang w:bidi="ar"/>
        </w:rPr>
        <w:t xml:space="preserve">并根据专家意见进一步修改和完善研究内容。 </w:t>
      </w:r>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color w:val="000000"/>
          <w:kern w:val="0"/>
          <w:lang w:bidi="ar"/>
        </w:rPr>
        <w:t>第</w:t>
      </w:r>
      <w:r>
        <w:rPr>
          <w:rFonts w:hint="eastAsia" w:cs="Times New Roman" w:eastAsiaTheme="minorEastAsia"/>
          <w:color w:val="000000"/>
          <w:kern w:val="0"/>
          <w:lang w:val="en-US" w:eastAsia="zh-CN" w:bidi="ar"/>
        </w:rPr>
        <w:t>四</w:t>
      </w:r>
      <w:r>
        <w:rPr>
          <w:rFonts w:hint="default" w:ascii="Times New Roman" w:hAnsi="Times New Roman" w:cs="Times New Roman" w:eastAsiaTheme="minorEastAsia"/>
          <w:color w:val="000000"/>
          <w:kern w:val="0"/>
          <w:lang w:bidi="ar"/>
        </w:rPr>
        <w:t>阶段：数据整理、模型构建及情景设置（202</w:t>
      </w:r>
      <w:r>
        <w:rPr>
          <w:rFonts w:hint="eastAsia" w:cs="Times New Roman" w:eastAsiaTheme="minorEastAsia"/>
          <w:color w:val="000000"/>
          <w:kern w:val="0"/>
          <w:lang w:val="en-US" w:eastAsia="zh-CN" w:bidi="ar"/>
        </w:rPr>
        <w:t>3</w:t>
      </w:r>
      <w:r>
        <w:rPr>
          <w:rFonts w:hint="default" w:ascii="Times New Roman" w:hAnsi="Times New Roman" w:cs="Times New Roman" w:eastAsiaTheme="minorEastAsia"/>
          <w:color w:val="000000"/>
          <w:kern w:val="0"/>
          <w:lang w:bidi="ar"/>
        </w:rPr>
        <w:t>.0</w:t>
      </w:r>
      <w:r>
        <w:rPr>
          <w:rFonts w:hint="eastAsia" w:cs="Times New Roman" w:eastAsiaTheme="minorEastAsia"/>
          <w:color w:val="000000"/>
          <w:kern w:val="0"/>
          <w:lang w:val="en-US" w:eastAsia="zh-CN" w:bidi="ar"/>
        </w:rPr>
        <w:t>7</w:t>
      </w:r>
      <w:r>
        <w:rPr>
          <w:rFonts w:hint="default" w:ascii="Times New Roman" w:hAnsi="Times New Roman" w:cs="Times New Roman" w:eastAsiaTheme="minorEastAsia"/>
          <w:color w:val="000000"/>
          <w:kern w:val="0"/>
          <w:lang w:bidi="ar"/>
        </w:rPr>
        <w:t>-202</w:t>
      </w:r>
      <w:r>
        <w:rPr>
          <w:rFonts w:hint="eastAsia" w:cs="Times New Roman" w:eastAsiaTheme="minorEastAsia"/>
          <w:color w:val="000000"/>
          <w:kern w:val="0"/>
          <w:lang w:val="en-US" w:eastAsia="zh-CN" w:bidi="ar"/>
        </w:rPr>
        <w:t>3</w:t>
      </w:r>
      <w:r>
        <w:rPr>
          <w:rFonts w:hint="default" w:ascii="Times New Roman" w:hAnsi="Times New Roman" w:cs="Times New Roman" w:eastAsiaTheme="minorEastAsia"/>
          <w:color w:val="000000"/>
          <w:kern w:val="0"/>
          <w:lang w:bidi="ar"/>
        </w:rPr>
        <w:t>.09）。收集能源使用数据、CO</w:t>
      </w:r>
      <w:r>
        <w:rPr>
          <w:rFonts w:hint="default" w:ascii="Times New Roman" w:hAnsi="Times New Roman" w:cs="Times New Roman" w:eastAsiaTheme="minorEastAsia"/>
          <w:color w:val="000000"/>
          <w:kern w:val="0"/>
          <w:sz w:val="16"/>
          <w:szCs w:val="16"/>
          <w:lang w:bidi="ar"/>
        </w:rPr>
        <w:t xml:space="preserve">2 </w:t>
      </w:r>
      <w:r>
        <w:rPr>
          <w:rFonts w:hint="default" w:ascii="Times New Roman" w:hAnsi="Times New Roman" w:cs="Times New Roman" w:eastAsiaTheme="minorEastAsia"/>
          <w:color w:val="000000"/>
          <w:kern w:val="0"/>
          <w:lang w:bidi="ar"/>
        </w:rPr>
        <w:t>排放、</w:t>
      </w:r>
      <w:r>
        <w:rPr>
          <w:rFonts w:hint="eastAsia" w:cs="Times New Roman" w:eastAsiaTheme="minorEastAsia"/>
          <w:color w:val="000000"/>
          <w:kern w:val="0"/>
          <w:lang w:val="en-US" w:eastAsia="zh-CN" w:bidi="ar"/>
        </w:rPr>
        <w:t>CCS技术部署规模与成本结构</w:t>
      </w:r>
      <w:r>
        <w:rPr>
          <w:rFonts w:hint="default" w:ascii="Times New Roman" w:hAnsi="Times New Roman" w:cs="Times New Roman" w:eastAsiaTheme="minorEastAsia"/>
          <w:color w:val="000000"/>
          <w:kern w:val="0"/>
          <w:lang w:bidi="ar"/>
        </w:rPr>
        <w:t>等数据，构建嵌入</w:t>
      </w:r>
      <w:r>
        <w:rPr>
          <w:rFonts w:hint="eastAsia" w:cs="Times New Roman" w:eastAsiaTheme="minorEastAsia"/>
          <w:color w:val="000000"/>
          <w:kern w:val="0"/>
          <w:lang w:val="en-US" w:eastAsia="zh-CN" w:bidi="ar"/>
        </w:rPr>
        <w:t>CCS技术</w:t>
      </w:r>
      <w:r>
        <w:rPr>
          <w:rFonts w:hint="default" w:ascii="Times New Roman" w:hAnsi="Times New Roman" w:cs="Times New Roman" w:eastAsiaTheme="minorEastAsia"/>
          <w:color w:val="000000"/>
          <w:kern w:val="0"/>
          <w:lang w:bidi="ar"/>
        </w:rPr>
        <w:t>模块的能源-环境-经济动态 CGE 模型，并对模型参数进行校准；构建基准情景</w:t>
      </w:r>
      <w:r>
        <w:rPr>
          <w:rFonts w:hint="eastAsia" w:cs="Times New Roman" w:eastAsiaTheme="minorEastAsia"/>
          <w:color w:val="000000"/>
          <w:kern w:val="0"/>
          <w:lang w:val="en-US" w:eastAsia="zh-CN" w:bidi="ar"/>
        </w:rPr>
        <w:t>和CCS技术发展</w:t>
      </w:r>
      <w:r>
        <w:rPr>
          <w:rFonts w:hint="default" w:ascii="Times New Roman" w:hAnsi="Times New Roman" w:cs="Times New Roman" w:eastAsiaTheme="minorEastAsia"/>
          <w:color w:val="000000"/>
          <w:kern w:val="0"/>
          <w:lang w:bidi="ar"/>
        </w:rPr>
        <w:t xml:space="preserve">情景。 </w:t>
      </w:r>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color w:val="000000"/>
          <w:kern w:val="0"/>
          <w:lang w:bidi="ar"/>
        </w:rPr>
        <w:t>第</w:t>
      </w:r>
      <w:r>
        <w:rPr>
          <w:rFonts w:hint="eastAsia" w:cs="Times New Roman" w:eastAsiaTheme="minorEastAsia"/>
          <w:color w:val="000000"/>
          <w:kern w:val="0"/>
          <w:lang w:val="en-US" w:eastAsia="zh-CN" w:bidi="ar"/>
        </w:rPr>
        <w:t>五</w:t>
      </w:r>
      <w:r>
        <w:rPr>
          <w:rFonts w:hint="default" w:ascii="Times New Roman" w:hAnsi="Times New Roman" w:cs="Times New Roman" w:eastAsiaTheme="minorEastAsia"/>
          <w:color w:val="000000"/>
          <w:kern w:val="0"/>
          <w:lang w:bidi="ar"/>
        </w:rPr>
        <w:t>阶段：情景模拟、结果分析及论文撰写（202</w:t>
      </w:r>
      <w:r>
        <w:rPr>
          <w:rFonts w:hint="eastAsia" w:cs="Times New Roman" w:eastAsiaTheme="minorEastAsia"/>
          <w:color w:val="000000"/>
          <w:kern w:val="0"/>
          <w:lang w:val="en-US" w:eastAsia="zh-CN" w:bidi="ar"/>
        </w:rPr>
        <w:t>3</w:t>
      </w:r>
      <w:r>
        <w:rPr>
          <w:rFonts w:hint="default" w:ascii="Times New Roman" w:hAnsi="Times New Roman" w:cs="Times New Roman" w:eastAsiaTheme="minorEastAsia"/>
          <w:color w:val="000000"/>
          <w:kern w:val="0"/>
          <w:lang w:bidi="ar"/>
        </w:rPr>
        <w:t>.09-2023.11）。模拟不同</w:t>
      </w:r>
      <w:r>
        <w:rPr>
          <w:rFonts w:hint="eastAsia" w:cs="Times New Roman" w:eastAsiaTheme="minorEastAsia"/>
          <w:color w:val="000000"/>
          <w:kern w:val="0"/>
          <w:lang w:val="en-US" w:eastAsia="zh-CN" w:bidi="ar"/>
        </w:rPr>
        <w:t>CCS技术发展</w:t>
      </w:r>
      <w:r>
        <w:rPr>
          <w:rFonts w:hint="default" w:ascii="Times New Roman" w:hAnsi="Times New Roman" w:cs="Times New Roman" w:eastAsiaTheme="minorEastAsia"/>
          <w:color w:val="000000"/>
          <w:kern w:val="0"/>
          <w:lang w:bidi="ar"/>
        </w:rPr>
        <w:t>情景下</w:t>
      </w:r>
      <w:r>
        <w:rPr>
          <w:rFonts w:hint="eastAsia" w:cs="Times New Roman" w:eastAsiaTheme="minorEastAsia"/>
          <w:color w:val="000000"/>
          <w:kern w:val="0"/>
          <w:lang w:val="en-US" w:eastAsia="zh-CN" w:bidi="ar"/>
        </w:rPr>
        <w:t>CCS技术减排规模及减排成本</w:t>
      </w:r>
      <w:r>
        <w:rPr>
          <w:rFonts w:hint="default" w:ascii="Times New Roman" w:hAnsi="Times New Roman" w:cs="Times New Roman" w:eastAsiaTheme="minorEastAsia"/>
          <w:color w:val="000000"/>
          <w:kern w:val="0"/>
          <w:lang w:bidi="ar"/>
        </w:rPr>
        <w:t>、</w:t>
      </w:r>
      <w:r>
        <w:rPr>
          <w:rFonts w:hint="eastAsia" w:cs="Times New Roman" w:eastAsiaTheme="minorEastAsia"/>
          <w:color w:val="000000"/>
          <w:kern w:val="0"/>
          <w:lang w:val="en-US" w:eastAsia="zh-CN" w:bidi="ar"/>
        </w:rPr>
        <w:t>CCS技术应用</w:t>
      </w:r>
      <w:r>
        <w:rPr>
          <w:rFonts w:hint="default" w:ascii="Times New Roman" w:hAnsi="Times New Roman" w:cs="Times New Roman" w:eastAsiaTheme="minorEastAsia"/>
          <w:color w:val="000000"/>
          <w:kern w:val="0"/>
          <w:lang w:bidi="ar"/>
        </w:rPr>
        <w:t>部门</w:t>
      </w:r>
      <w:r>
        <w:rPr>
          <w:rFonts w:hint="eastAsia" w:cs="Times New Roman" w:eastAsiaTheme="minorEastAsia"/>
          <w:color w:val="000000"/>
          <w:kern w:val="0"/>
          <w:lang w:val="en-US" w:eastAsia="zh-CN" w:bidi="ar"/>
        </w:rPr>
        <w:t>及产品供给部门的</w:t>
      </w:r>
      <w:r>
        <w:rPr>
          <w:rFonts w:hint="default" w:ascii="Times New Roman" w:hAnsi="Times New Roman" w:cs="Times New Roman" w:eastAsiaTheme="minorEastAsia"/>
          <w:color w:val="000000"/>
          <w:kern w:val="0"/>
          <w:lang w:bidi="ar"/>
        </w:rPr>
        <w:t>产出和价格的变化，</w:t>
      </w:r>
      <w:r>
        <w:rPr>
          <w:rFonts w:hint="eastAsia" w:cs="Times New Roman" w:eastAsiaTheme="minorEastAsia"/>
          <w:color w:val="000000"/>
          <w:kern w:val="0"/>
          <w:lang w:val="en-US" w:eastAsia="zh-CN" w:bidi="ar"/>
        </w:rPr>
        <w:t>通过行业关联传导效应</w:t>
      </w:r>
      <w:r>
        <w:rPr>
          <w:rFonts w:hint="default" w:ascii="Times New Roman" w:hAnsi="Times New Roman" w:cs="Times New Roman" w:eastAsiaTheme="minorEastAsia"/>
          <w:color w:val="000000"/>
          <w:kern w:val="0"/>
          <w:lang w:bidi="ar"/>
        </w:rPr>
        <w:t>揭示对</w:t>
      </w:r>
      <w:r>
        <w:rPr>
          <w:rFonts w:hint="eastAsia" w:cs="Times New Roman" w:eastAsiaTheme="minorEastAsia"/>
          <w:color w:val="000000"/>
          <w:kern w:val="0"/>
          <w:lang w:val="en-US" w:eastAsia="zh-CN" w:bidi="ar"/>
        </w:rPr>
        <w:t>各类</w:t>
      </w:r>
      <w:r>
        <w:rPr>
          <w:rFonts w:hint="default" w:ascii="Times New Roman" w:hAnsi="Times New Roman" w:cs="Times New Roman" w:eastAsiaTheme="minorEastAsia"/>
          <w:color w:val="000000"/>
          <w:kern w:val="0"/>
          <w:lang w:bidi="ar"/>
        </w:rPr>
        <w:t>行业产出</w:t>
      </w:r>
      <w:r>
        <w:rPr>
          <w:rFonts w:hint="eastAsia" w:cs="Times New Roman" w:eastAsiaTheme="minorEastAsia"/>
          <w:color w:val="000000"/>
          <w:kern w:val="0"/>
          <w:lang w:val="en-US" w:eastAsia="zh-CN" w:bidi="ar"/>
        </w:rPr>
        <w:t>的影响机理，并进一步测算对中国</w:t>
      </w:r>
      <w:r>
        <w:rPr>
          <w:rFonts w:hint="default" w:ascii="Times New Roman" w:hAnsi="Times New Roman" w:cs="Times New Roman" w:eastAsiaTheme="minorEastAsia"/>
          <w:color w:val="000000"/>
          <w:kern w:val="0"/>
          <w:lang w:bidi="ar"/>
        </w:rPr>
        <w:t>碳排放以及宏观经济的影响；识别</w:t>
      </w:r>
      <w:r>
        <w:rPr>
          <w:rFonts w:hint="eastAsia" w:cs="Times New Roman" w:eastAsiaTheme="minorEastAsia"/>
          <w:color w:val="000000"/>
          <w:kern w:val="0"/>
          <w:lang w:val="en-US" w:eastAsia="zh-CN" w:bidi="ar"/>
        </w:rPr>
        <w:t>CCS技术与各类减排政策之间的协同与权衡效应，评估</w:t>
      </w:r>
      <w:r>
        <w:rPr>
          <w:rFonts w:hint="default" w:ascii="Times New Roman" w:hAnsi="Times New Roman" w:cs="Times New Roman" w:eastAsiaTheme="minorEastAsia"/>
          <w:color w:val="000000"/>
          <w:kern w:val="0"/>
          <w:lang w:bidi="ar"/>
        </w:rPr>
        <w:t>不同</w:t>
      </w:r>
      <w:r>
        <w:rPr>
          <w:rFonts w:hint="eastAsia" w:cs="Times New Roman" w:eastAsiaTheme="minorEastAsia"/>
          <w:color w:val="000000"/>
          <w:kern w:val="0"/>
          <w:lang w:val="en-US" w:eastAsia="zh-CN" w:bidi="ar"/>
        </w:rPr>
        <w:t>减排政策组合下CCS技术的减排效率及不同时间阶段的演变特征，遴选出碳中和目标下CCS技术成本收益最优的发展路径</w:t>
      </w:r>
      <w:r>
        <w:rPr>
          <w:rFonts w:hint="default" w:ascii="Times New Roman" w:hAnsi="Times New Roman" w:cs="Times New Roman" w:eastAsiaTheme="minorEastAsia"/>
          <w:color w:val="000000"/>
          <w:kern w:val="0"/>
          <w:lang w:bidi="ar"/>
        </w:rPr>
        <w:t xml:space="preserve">，完成论文初稿。 </w:t>
      </w:r>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color w:val="000000"/>
          <w:kern w:val="0"/>
          <w:lang w:bidi="ar"/>
        </w:rPr>
        <w:t>第</w:t>
      </w:r>
      <w:r>
        <w:rPr>
          <w:rFonts w:hint="eastAsia" w:cs="Times New Roman" w:eastAsiaTheme="minorEastAsia"/>
          <w:color w:val="000000"/>
          <w:kern w:val="0"/>
          <w:lang w:val="en-US" w:eastAsia="zh-CN" w:bidi="ar"/>
        </w:rPr>
        <w:t>六</w:t>
      </w:r>
      <w:r>
        <w:rPr>
          <w:rFonts w:hint="default" w:ascii="Times New Roman" w:hAnsi="Times New Roman" w:cs="Times New Roman" w:eastAsiaTheme="minorEastAsia"/>
          <w:color w:val="000000"/>
          <w:kern w:val="0"/>
          <w:lang w:bidi="ar"/>
        </w:rPr>
        <w:t>阶段：中期检查阶段（202</w:t>
      </w:r>
      <w:r>
        <w:rPr>
          <w:rFonts w:hint="eastAsia" w:cs="Times New Roman" w:eastAsiaTheme="minorEastAsia"/>
          <w:color w:val="000000"/>
          <w:kern w:val="0"/>
          <w:lang w:val="en-US" w:eastAsia="zh-CN" w:bidi="ar"/>
        </w:rPr>
        <w:t>3</w:t>
      </w:r>
      <w:r>
        <w:rPr>
          <w:rFonts w:hint="default" w:ascii="Times New Roman" w:hAnsi="Times New Roman" w:cs="Times New Roman" w:eastAsiaTheme="minorEastAsia"/>
          <w:color w:val="000000"/>
          <w:kern w:val="0"/>
          <w:lang w:bidi="ar"/>
        </w:rPr>
        <w:t>.1</w:t>
      </w:r>
      <w:r>
        <w:rPr>
          <w:rFonts w:hint="eastAsia" w:cs="Times New Roman" w:eastAsiaTheme="minorEastAsia"/>
          <w:color w:val="000000"/>
          <w:kern w:val="0"/>
          <w:lang w:val="en-US" w:eastAsia="zh-CN" w:bidi="ar"/>
        </w:rPr>
        <w:t>1</w:t>
      </w:r>
      <w:r>
        <w:rPr>
          <w:rFonts w:hint="default" w:ascii="Times New Roman" w:hAnsi="Times New Roman" w:cs="Times New Roman" w:eastAsiaTheme="minorEastAsia"/>
          <w:color w:val="000000"/>
          <w:kern w:val="0"/>
          <w:lang w:bidi="ar"/>
        </w:rPr>
        <w:t>-202</w:t>
      </w:r>
      <w:r>
        <w:rPr>
          <w:rFonts w:hint="eastAsia" w:cs="Times New Roman" w:eastAsiaTheme="minorEastAsia"/>
          <w:color w:val="000000"/>
          <w:kern w:val="0"/>
          <w:lang w:val="en-US" w:eastAsia="zh-CN" w:bidi="ar"/>
        </w:rPr>
        <w:t>4</w:t>
      </w:r>
      <w:r>
        <w:rPr>
          <w:rFonts w:hint="default" w:ascii="Times New Roman" w:hAnsi="Times New Roman" w:cs="Times New Roman" w:eastAsiaTheme="minorEastAsia"/>
          <w:color w:val="000000"/>
          <w:kern w:val="0"/>
          <w:lang w:bidi="ar"/>
        </w:rPr>
        <w:t>.</w:t>
      </w:r>
      <w:r>
        <w:rPr>
          <w:rFonts w:hint="eastAsia" w:cs="Times New Roman" w:eastAsiaTheme="minorEastAsia"/>
          <w:color w:val="000000"/>
          <w:kern w:val="0"/>
          <w:lang w:val="en-US" w:eastAsia="zh-CN" w:bidi="ar"/>
        </w:rPr>
        <w:t>01</w:t>
      </w:r>
      <w:r>
        <w:rPr>
          <w:rFonts w:hint="default" w:ascii="Times New Roman" w:hAnsi="Times New Roman" w:cs="Times New Roman" w:eastAsiaTheme="minorEastAsia"/>
          <w:color w:val="000000"/>
          <w:kern w:val="0"/>
          <w:lang w:bidi="ar"/>
        </w:rPr>
        <w:t xml:space="preserve">）。撰写中期报告，进行中期答辩，并根据专家意见进一步修改论文。 </w:t>
      </w:r>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color w:val="000000"/>
          <w:kern w:val="0"/>
          <w:lang w:bidi="ar"/>
        </w:rPr>
        <w:t>第</w:t>
      </w:r>
      <w:r>
        <w:rPr>
          <w:rFonts w:hint="eastAsia" w:cs="Times New Roman" w:eastAsiaTheme="minorEastAsia"/>
          <w:color w:val="000000"/>
          <w:kern w:val="0"/>
          <w:lang w:val="en-US" w:eastAsia="zh-CN" w:bidi="ar"/>
        </w:rPr>
        <w:t>七</w:t>
      </w:r>
      <w:r>
        <w:rPr>
          <w:rFonts w:hint="default" w:ascii="Times New Roman" w:hAnsi="Times New Roman" w:cs="Times New Roman" w:eastAsiaTheme="minorEastAsia"/>
          <w:color w:val="000000"/>
          <w:kern w:val="0"/>
          <w:lang w:bidi="ar"/>
        </w:rPr>
        <w:t>阶段：修订与定稿阶段（202</w:t>
      </w:r>
      <w:r>
        <w:rPr>
          <w:rFonts w:hint="eastAsia" w:cs="Times New Roman" w:eastAsiaTheme="minorEastAsia"/>
          <w:color w:val="000000"/>
          <w:kern w:val="0"/>
          <w:lang w:val="en-US" w:eastAsia="zh-CN" w:bidi="ar"/>
        </w:rPr>
        <w:t>4</w:t>
      </w:r>
      <w:r>
        <w:rPr>
          <w:rFonts w:hint="default" w:ascii="Times New Roman" w:hAnsi="Times New Roman" w:cs="Times New Roman" w:eastAsiaTheme="minorEastAsia"/>
          <w:color w:val="000000"/>
          <w:kern w:val="0"/>
          <w:lang w:bidi="ar"/>
        </w:rPr>
        <w:t>.01-202</w:t>
      </w:r>
      <w:r>
        <w:rPr>
          <w:rFonts w:hint="eastAsia" w:cs="Times New Roman" w:eastAsiaTheme="minorEastAsia"/>
          <w:color w:val="000000"/>
          <w:kern w:val="0"/>
          <w:lang w:val="en-US" w:eastAsia="zh-CN" w:bidi="ar"/>
        </w:rPr>
        <w:t>4</w:t>
      </w:r>
      <w:r>
        <w:rPr>
          <w:rFonts w:hint="default" w:ascii="Times New Roman" w:hAnsi="Times New Roman" w:cs="Times New Roman" w:eastAsiaTheme="minorEastAsia"/>
          <w:color w:val="000000"/>
          <w:kern w:val="0"/>
          <w:lang w:bidi="ar"/>
        </w:rPr>
        <w:t>.04）。在论文初稿内容的基础上，请教导师对论文进行第二稿、第三稿的指导修改和最终定稿。202</w:t>
      </w:r>
      <w:r>
        <w:rPr>
          <w:rFonts w:hint="eastAsia" w:cs="Times New Roman" w:eastAsiaTheme="minorEastAsia"/>
          <w:color w:val="000000"/>
          <w:kern w:val="0"/>
          <w:lang w:val="en-US" w:eastAsia="zh-CN" w:bidi="ar"/>
        </w:rPr>
        <w:t>4</w:t>
      </w:r>
      <w:r>
        <w:rPr>
          <w:rFonts w:hint="default" w:ascii="Times New Roman" w:hAnsi="Times New Roman" w:cs="Times New Roman" w:eastAsiaTheme="minorEastAsia"/>
          <w:color w:val="000000"/>
          <w:kern w:val="0"/>
          <w:lang w:bidi="ar"/>
        </w:rPr>
        <w:t xml:space="preserve"> 年 4 月底前完成最终定稿及有关送审工作。</w:t>
      </w:r>
    </w:p>
    <w:p>
      <w:pPr>
        <w:spacing w:line="440" w:lineRule="exact"/>
        <w:rPr>
          <w:rFonts w:hint="default" w:ascii="Times New Roman" w:hAnsi="Times New Roman" w:cs="Times New Roman" w:eastAsiaTheme="minorEastAsia"/>
        </w:rPr>
      </w:pPr>
    </w:p>
    <w:p>
      <w:pPr>
        <w:pStyle w:val="2"/>
        <w:keepNext/>
        <w:keepLines/>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cs="Times New Roman" w:eastAsiaTheme="minorEastAsia"/>
          <w:sz w:val="28"/>
          <w:szCs w:val="28"/>
        </w:rPr>
      </w:pPr>
      <w:bookmarkStart w:id="235" w:name="_Toc25285"/>
      <w:bookmarkStart w:id="236" w:name="_Toc4105"/>
      <w:bookmarkStart w:id="237" w:name="_Toc534620137"/>
      <w:bookmarkStart w:id="238" w:name="_Toc24066"/>
      <w:bookmarkStart w:id="239" w:name="_Toc23735"/>
      <w:bookmarkStart w:id="240" w:name="_Toc18832"/>
      <w:bookmarkStart w:id="241" w:name="_Toc96456014"/>
      <w:r>
        <w:rPr>
          <w:rFonts w:hint="default" w:ascii="Times New Roman" w:hAnsi="Times New Roman" w:cs="Times New Roman" w:eastAsiaTheme="minorEastAsia"/>
          <w:sz w:val="28"/>
          <w:szCs w:val="28"/>
        </w:rPr>
        <w:t>7 参考文献</w:t>
      </w:r>
      <w:bookmarkEnd w:id="235"/>
      <w:bookmarkEnd w:id="236"/>
      <w:bookmarkEnd w:id="237"/>
      <w:bookmarkEnd w:id="238"/>
      <w:bookmarkEnd w:id="239"/>
      <w:bookmarkEnd w:id="240"/>
      <w:bookmarkEnd w:id="241"/>
    </w:p>
    <w:p>
      <w:pPr>
        <w:spacing w:line="440" w:lineRule="exact"/>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羊凌玉" w:date="2023-07-31T22:28:06Z" w:initials="">
    <w:p w14:paraId="058343FD">
      <w:pPr>
        <w:pStyle w:val="3"/>
        <w:rPr>
          <w:rFonts w:hint="default" w:eastAsia="宋体"/>
          <w:lang w:val="en-US" w:eastAsia="zh-CN"/>
        </w:rPr>
      </w:pPr>
      <w:r>
        <w:rPr>
          <w:rFonts w:hint="eastAsia"/>
          <w:lang w:val="en-US" w:eastAsia="zh-CN"/>
        </w:rPr>
        <w:t>关于CCS各环节技术的成熟度和发展情况、全流程的成熟度以及和国外的差异 这部分内容不需要展开放在现状里，在研究背景里简单提及就行，只要说明我们了解大的背景就行</w:t>
      </w:r>
    </w:p>
  </w:comment>
  <w:comment w:id="1" w:author="羊凌玉" w:date="2023-07-28T19:06:12Z" w:initials="">
    <w:p w14:paraId="7A646F7C">
      <w:pPr>
        <w:pStyle w:val="3"/>
        <w:rPr>
          <w:rFonts w:hint="eastAsia"/>
          <w:sz w:val="22"/>
          <w:szCs w:val="22"/>
          <w:lang w:val="en-US" w:eastAsia="zh-CN"/>
        </w:rPr>
      </w:pPr>
      <w:r>
        <w:rPr>
          <w:rFonts w:hint="eastAsia" w:ascii="Times New Roman" w:hAnsi="Times New Roman" w:cs="Times New Roman" w:eastAsiaTheme="minorEastAsia"/>
          <w:b w:val="0"/>
          <w:bCs w:val="0"/>
          <w:sz w:val="22"/>
          <w:szCs w:val="22"/>
          <w:lang w:val="en-US" w:eastAsia="zh-CN"/>
        </w:rPr>
        <w:t>全球CCS示范项目介绍：</w:t>
      </w:r>
      <w:r>
        <w:rPr>
          <w:rFonts w:hint="eastAsia"/>
          <w:sz w:val="22"/>
          <w:szCs w:val="22"/>
          <w:lang w:val="en-US" w:eastAsia="zh-CN"/>
        </w:rPr>
        <w:t>主要区域、覆盖排放源行业、总体规模、成本（列表）</w:t>
      </w:r>
    </w:p>
    <w:p w14:paraId="2A9241E9">
      <w:pPr>
        <w:pStyle w:val="3"/>
        <w:rPr>
          <w:rFonts w:hint="default"/>
          <w:sz w:val="22"/>
          <w:szCs w:val="22"/>
          <w:lang w:val="en-US" w:eastAsia="zh-CN"/>
        </w:rPr>
      </w:pPr>
    </w:p>
    <w:p w14:paraId="51570B1D">
      <w:pPr>
        <w:pStyle w:val="3"/>
        <w:ind w:firstLine="220" w:firstLineChars="100"/>
        <w:rPr>
          <w:rFonts w:hint="eastAsia"/>
          <w:sz w:val="22"/>
          <w:szCs w:val="22"/>
          <w:lang w:val="en-US" w:eastAsia="zh-CN"/>
        </w:rPr>
      </w:pPr>
      <w:r>
        <w:rPr>
          <w:rFonts w:hint="eastAsia"/>
          <w:sz w:val="22"/>
          <w:szCs w:val="22"/>
          <w:lang w:val="en-US" w:eastAsia="zh-CN"/>
        </w:rPr>
        <w:t>中国CCS示范项目分布：区域、行业、规模、各环节成本与总体平均成本、当前主要成本是捕集成本而未来可能是运输成本（列表）</w:t>
      </w:r>
    </w:p>
    <w:p w14:paraId="7F0160CA">
      <w:pPr>
        <w:pStyle w:val="3"/>
        <w:ind w:firstLine="220" w:firstLineChars="100"/>
        <w:rPr>
          <w:rFonts w:hint="default"/>
          <w:sz w:val="22"/>
          <w:szCs w:val="22"/>
          <w:lang w:val="en-US" w:eastAsia="zh-CN"/>
        </w:rPr>
      </w:pPr>
    </w:p>
    <w:p w14:paraId="373D25DB">
      <w:pPr>
        <w:pStyle w:val="3"/>
        <w:ind w:firstLine="220" w:firstLineChars="100"/>
        <w:rPr>
          <w:rFonts w:hint="default"/>
          <w:sz w:val="22"/>
          <w:szCs w:val="22"/>
          <w:lang w:val="en-US" w:eastAsia="zh-CN"/>
        </w:rPr>
      </w:pPr>
      <w:r>
        <w:rPr>
          <w:rFonts w:hint="eastAsia"/>
          <w:sz w:val="22"/>
          <w:szCs w:val="22"/>
          <w:lang w:val="en-US" w:eastAsia="zh-CN"/>
        </w:rPr>
        <w:t>国内外差异总结</w:t>
      </w:r>
    </w:p>
    <w:p w14:paraId="332111F5">
      <w:pPr>
        <w:pStyle w:val="3"/>
      </w:pPr>
    </w:p>
  </w:comment>
  <w:comment w:id="2" w:author="羊凌玉" w:date="2023-07-28T11:09:36Z" w:initials="">
    <w:p w14:paraId="6C9561D1">
      <w:pPr>
        <w:pStyle w:val="3"/>
        <w:rPr>
          <w:rFonts w:hint="eastAsia"/>
          <w:color w:val="auto"/>
          <w:lang w:val="en-US" w:eastAsia="zh-CN"/>
        </w:rPr>
      </w:pPr>
      <w:r>
        <w:rPr>
          <w:rFonts w:hint="eastAsia"/>
          <w:color w:val="auto"/>
          <w:lang w:val="en-US" w:eastAsia="zh-CN"/>
        </w:rPr>
        <w:t>预测成本放到文献综述；</w:t>
      </w:r>
    </w:p>
    <w:p w14:paraId="05FE5F82">
      <w:pPr>
        <w:pStyle w:val="3"/>
        <w:rPr>
          <w:rFonts w:hint="default"/>
          <w:color w:val="auto"/>
          <w:lang w:val="en-US" w:eastAsia="zh-CN"/>
        </w:rPr>
      </w:pPr>
      <w:r>
        <w:rPr>
          <w:rFonts w:hint="eastAsia"/>
          <w:color w:val="auto"/>
          <w:lang w:val="en-US" w:eastAsia="zh-CN"/>
        </w:rPr>
        <w:t>当前成本放到示范项目小节中</w:t>
      </w:r>
    </w:p>
  </w:comment>
  <w:comment w:id="3" w:author="羊凌玉" w:date="2023-07-29T22:34:50Z" w:initials="">
    <w:p w14:paraId="785F29EE">
      <w:pPr>
        <w:pStyle w:val="3"/>
        <w:rPr>
          <w:rFonts w:hint="default"/>
          <w:lang w:val="en-US" w:eastAsia="zh-CN"/>
        </w:rPr>
      </w:pPr>
      <w:r>
        <w:rPr>
          <w:rFonts w:hint="eastAsia"/>
          <w:lang w:val="en-US" w:eastAsia="zh-CN"/>
        </w:rPr>
        <w:t xml:space="preserve">名词确认：是减排潜力 还是部署规模 捕集规模 吸收规模 </w:t>
      </w:r>
    </w:p>
  </w:comment>
  <w:comment w:id="4" w:author="羊凌玉" w:date="2023-07-27T17:38:15Z" w:initials="">
    <w:p w14:paraId="03401CFE">
      <w:pPr>
        <w:pStyle w:val="3"/>
        <w:rPr>
          <w:rFonts w:hint="default" w:eastAsia="宋体"/>
          <w:color w:val="7F7F7F" w:themeColor="background1" w:themeShade="80"/>
          <w:lang w:val="en-US" w:eastAsia="zh-CN"/>
        </w:rPr>
      </w:pPr>
      <w:r>
        <w:rPr>
          <w:rFonts w:hint="eastAsia"/>
          <w:color w:val="7F7F7F" w:themeColor="background1" w:themeShade="80"/>
          <w:lang w:val="en-US" w:eastAsia="zh-CN"/>
        </w:rPr>
        <w:t>这一节对应到正文研究的CCS减排曲线的设定（证明我们的CCS发展路径，总路径和分行业路径在现有研究范围内）；及考虑技术进步和成本下降后CCS曲线的变化</w:t>
      </w:r>
    </w:p>
  </w:comment>
  <w:comment w:id="5" w:author="羊凌玉" w:date="2023-07-31T22:46:34Z" w:initials="">
    <w:p w14:paraId="7523084B">
      <w:pPr>
        <w:pStyle w:val="3"/>
        <w:rPr>
          <w:rFonts w:hint="eastAsia"/>
          <w:lang w:val="en-US" w:eastAsia="zh-CN"/>
        </w:rPr>
      </w:pPr>
      <w:r>
        <w:rPr>
          <w:rFonts w:hint="eastAsia"/>
          <w:lang w:val="en-US" w:eastAsia="zh-CN"/>
        </w:rPr>
        <w:t>第一段：全球CCS规模与发展路径研究（简单化）：</w:t>
      </w:r>
    </w:p>
    <w:p w14:paraId="584F1060">
      <w:pPr>
        <w:pStyle w:val="3"/>
        <w:rPr>
          <w:rFonts w:hint="default"/>
          <w:lang w:val="en-US" w:eastAsia="zh-CN"/>
        </w:rPr>
      </w:pPr>
      <w:r>
        <w:rPr>
          <w:rFonts w:hint="eastAsia"/>
          <w:lang w:val="en-US" w:eastAsia="zh-CN"/>
        </w:rPr>
        <w:t>大规模发展时间、不同情景设定下CCS的捕集规模及关键时点减排贡献、影响不同研究预测路径差异的主要因素可以从介绍文献的时候提（比如情景设定的差异、模型使用的差异、政策情景里包含更多减排措施和技术、对于CCS未来发展能力预判不同、减排目标差异等）</w:t>
      </w:r>
    </w:p>
  </w:comment>
  <w:comment w:id="6" w:author="羊凌玉" w:date="2023-07-31T22:54:52Z" w:initials="">
    <w:p w14:paraId="2F3436BC">
      <w:pPr>
        <w:pStyle w:val="3"/>
        <w:rPr>
          <w:rFonts w:hint="eastAsia"/>
          <w:lang w:val="en-US" w:eastAsia="zh-CN"/>
        </w:rPr>
      </w:pPr>
      <w:r>
        <w:rPr>
          <w:rFonts w:hint="eastAsia"/>
          <w:lang w:val="en-US" w:eastAsia="zh-CN"/>
        </w:rPr>
        <w:t>第二段：中国从全国层面看，CCS技术的发展规模与路径：</w:t>
      </w:r>
    </w:p>
    <w:p w14:paraId="04BB273E">
      <w:pPr>
        <w:pStyle w:val="3"/>
        <w:rPr>
          <w:rFonts w:hint="default"/>
          <w:lang w:val="en-US" w:eastAsia="zh-CN"/>
        </w:rPr>
      </w:pPr>
    </w:p>
    <w:p w14:paraId="78361DA6">
      <w:pPr>
        <w:pStyle w:val="3"/>
        <w:rPr>
          <w:rFonts w:hint="default"/>
          <w:lang w:val="en-US" w:eastAsia="zh-CN"/>
        </w:rPr>
      </w:pPr>
      <w:r>
        <w:rPr>
          <w:rFonts w:hint="eastAsia"/>
          <w:lang w:val="en-US" w:eastAsia="zh-CN"/>
        </w:rPr>
        <w:t>可以先介绍CCS单一曲线的研究，说明在非CCS技术的因素影响下CCS未来捕集规模的区间变化；重点说下碳中和目标下捕集规模和减排贡献预测</w:t>
      </w:r>
    </w:p>
    <w:p w14:paraId="69DA0C41">
      <w:pPr>
        <w:pStyle w:val="3"/>
        <w:rPr>
          <w:rFonts w:hint="eastAsia"/>
          <w:lang w:val="en-US" w:eastAsia="zh-CN"/>
        </w:rPr>
      </w:pPr>
    </w:p>
    <w:p w14:paraId="53DE3510">
      <w:pPr>
        <w:pStyle w:val="3"/>
        <w:rPr>
          <w:rFonts w:hint="eastAsia"/>
          <w:lang w:val="en-US" w:eastAsia="zh-CN"/>
        </w:rPr>
      </w:pPr>
      <w:r>
        <w:rPr>
          <w:rFonts w:hint="eastAsia"/>
          <w:lang w:val="en-US" w:eastAsia="zh-CN"/>
        </w:rPr>
        <w:t>再介绍多个CCS发展情景的研究，说明CCS有关因素对CCS发展路径的影响</w:t>
      </w:r>
    </w:p>
    <w:p w14:paraId="7DB330D7">
      <w:pPr>
        <w:pStyle w:val="3"/>
        <w:rPr>
          <w:rFonts w:hint="default"/>
          <w:lang w:val="en-US" w:eastAsia="zh-CN"/>
        </w:rPr>
      </w:pPr>
    </w:p>
    <w:p w14:paraId="61F97BFC">
      <w:pPr>
        <w:pStyle w:val="3"/>
        <w:rPr>
          <w:rFonts w:hint="default"/>
          <w:lang w:val="en-US" w:eastAsia="zh-CN"/>
        </w:rPr>
      </w:pPr>
      <w:r>
        <w:rPr>
          <w:rFonts w:hint="eastAsia"/>
          <w:lang w:val="en-US" w:eastAsia="zh-CN"/>
        </w:rPr>
        <w:t>CCS技术开始使用的时间，重要时间点CCS部署规模、减排贡献（有的文章没有直接说减排率，但是会有当年排放量和捕集量，可以算出来；如果有的文章给出了各个减排措施的减排贡献可以都放上来，观察CCS技术减排贡献是不是越到后期越大）、影响每个研究预测规模的主要设定是什么即影响因素（模型、其他减排技术、技术进步）</w:t>
      </w:r>
    </w:p>
    <w:p w14:paraId="251A1F27">
      <w:pPr>
        <w:pStyle w:val="3"/>
        <w:rPr>
          <w:rFonts w:hint="eastAsia"/>
          <w:lang w:val="en-US" w:eastAsia="zh-CN"/>
        </w:rPr>
      </w:pPr>
    </w:p>
    <w:p w14:paraId="29B079F7">
      <w:pPr>
        <w:pStyle w:val="3"/>
        <w:rPr>
          <w:rFonts w:hint="default"/>
          <w:lang w:val="en-US" w:eastAsia="zh-CN"/>
        </w:rPr>
      </w:pPr>
      <w:r>
        <w:rPr>
          <w:rFonts w:hint="eastAsia"/>
          <w:lang w:val="en-US" w:eastAsia="zh-CN"/>
        </w:rPr>
        <w:t>需要注意：我们这里主要梳理的是传统CCS技术的减排潜力，BECCS和DACCS的捕集量不能算进来，如果要放的话，需要写明未来总捕集XX，传统CCS捕集XX，BECCS和DACCS捕集XX</w:t>
      </w:r>
    </w:p>
  </w:comment>
  <w:comment w:id="7" w:author="羊凌玉" w:date="2023-07-31T23:08:08Z" w:initials="">
    <w:p w14:paraId="791D284A">
      <w:pPr>
        <w:pStyle w:val="3"/>
        <w:rPr>
          <w:rFonts w:hint="eastAsia"/>
          <w:lang w:val="en-US" w:eastAsia="zh-CN"/>
        </w:rPr>
      </w:pPr>
      <w:r>
        <w:rPr>
          <w:rFonts w:hint="eastAsia"/>
          <w:lang w:val="en-US" w:eastAsia="zh-CN"/>
        </w:rPr>
        <w:t>影响因素可以分类：模型方法、</w:t>
      </w:r>
      <w:r>
        <w:rPr>
          <w:rFonts w:hint="eastAsia"/>
          <w:color w:val="FF0000"/>
          <w:lang w:val="en-US" w:eastAsia="zh-CN"/>
        </w:rPr>
        <w:t>CCS技术本身（集群效应和技术进步、政府CCS支持政策）</w:t>
      </w:r>
      <w:r>
        <w:rPr>
          <w:rFonts w:hint="eastAsia"/>
          <w:lang w:val="en-US" w:eastAsia="zh-CN"/>
        </w:rPr>
        <w:t>、其他低碳技术的发展和减排措施的应用、减排目标</w:t>
      </w:r>
    </w:p>
    <w:p w14:paraId="2A0A7EEF">
      <w:pPr>
        <w:pStyle w:val="3"/>
        <w:rPr>
          <w:rFonts w:hint="eastAsia"/>
          <w:lang w:val="en-US" w:eastAsia="zh-CN"/>
        </w:rPr>
      </w:pPr>
    </w:p>
    <w:p w14:paraId="7B9F42B8">
      <w:pPr>
        <w:pStyle w:val="3"/>
        <w:rPr>
          <w:rFonts w:hint="default"/>
          <w:lang w:val="en-US" w:eastAsia="zh-CN"/>
        </w:rPr>
      </w:pPr>
      <w:r>
        <w:rPr>
          <w:rFonts w:hint="eastAsia"/>
          <w:lang w:val="en-US" w:eastAsia="zh-CN"/>
        </w:rPr>
        <w:t>最好是有研究比较CCS技术在不同因素影响下的发展路径差异，或者是研究了一些因素对CCS规模化应用和减排的影响</w:t>
      </w:r>
    </w:p>
  </w:comment>
  <w:comment w:id="8" w:author="羊凌玉" w:date="2023-07-31T23:02:44Z" w:initials="">
    <w:p w14:paraId="53B21545">
      <w:pPr>
        <w:pStyle w:val="3"/>
        <w:rPr>
          <w:rFonts w:hint="default" w:eastAsia="宋体"/>
          <w:lang w:val="en-US" w:eastAsia="zh-CN"/>
        </w:rPr>
      </w:pPr>
      <w:r>
        <w:rPr>
          <w:rFonts w:hint="eastAsia"/>
          <w:lang w:val="en-US" w:eastAsia="zh-CN"/>
        </w:rPr>
        <w:t>每篇文章可以先介绍的细节稍微多一点，采用的情景、模型数据、主要假设、排放路径，不仅是捕集XX吨，这样可以有助于比较</w:t>
      </w:r>
    </w:p>
  </w:comment>
  <w:comment w:id="9" w:author="羊凌玉" w:date="2023-07-27T22:58:36Z" w:initials="">
    <w:p w14:paraId="7F432D00">
      <w:pPr>
        <w:pStyle w:val="3"/>
        <w:rPr>
          <w:rFonts w:hint="default" w:ascii="Times New Roman" w:hAnsi="Times New Roman" w:cs="Times New Roman"/>
          <w:color w:val="A6A6A6" w:themeColor="background1" w:themeShade="A6"/>
          <w:lang w:val="en-US" w:eastAsia="zh-CN"/>
        </w:rPr>
      </w:pPr>
      <w:r>
        <w:rPr>
          <w:rFonts w:hint="eastAsia" w:cs="Times New Roman"/>
          <w:color w:val="A6A6A6" w:themeColor="background1" w:themeShade="A6"/>
          <w:lang w:val="en-US" w:eastAsia="zh-CN"/>
        </w:rPr>
        <w:t>这不会单独成一段，只是用来提醒全国碳减排路径的选择也将会对CCS未来发展路径的演变产生影响，是一个主要因素</w:t>
      </w:r>
      <w:r>
        <w:rPr>
          <w:rFonts w:hint="eastAsia" w:ascii="Times New Roman" w:hAnsi="Times New Roman" w:cs="Times New Roman"/>
          <w:color w:val="A6A6A6" w:themeColor="background1" w:themeShade="A6"/>
          <w:lang w:val="en-US" w:eastAsia="zh-CN"/>
        </w:rPr>
        <w:t>：</w:t>
      </w:r>
    </w:p>
    <w:p w14:paraId="4FFB5A23">
      <w:pPr>
        <w:pStyle w:val="3"/>
        <w:rPr>
          <w:color w:val="A6A6A6" w:themeColor="background1" w:themeShade="A6"/>
        </w:rPr>
      </w:pPr>
      <w:r>
        <w:rPr>
          <w:rFonts w:hint="eastAsia" w:ascii="Times New Roman" w:hAnsi="Times New Roman" w:cs="Times New Roman"/>
          <w:color w:val="A6A6A6" w:themeColor="background1" w:themeShade="A6"/>
          <w:lang w:val="en-US" w:eastAsia="zh-CN"/>
        </w:rPr>
        <w:t>竞争性减排技术的发展对CCS技术发展路径、减排潜力的影响，以及总体组合对经济社会的影响；中国当前已经实施的减排措施对CCS技术发展和减排潜力的影响（高碳价促进CCS技术的应用、但是CARE都高强度可能会减少CCS减排空间）</w:t>
      </w:r>
    </w:p>
  </w:comment>
  <w:comment w:id="10" w:author="羊凌玉" w:date="2023-07-31T23:04:58Z" w:initials="">
    <w:p w14:paraId="468C28BD">
      <w:pPr>
        <w:pStyle w:val="3"/>
        <w:rPr>
          <w:rFonts w:hint="eastAsia"/>
          <w:lang w:val="en-US" w:eastAsia="zh-CN"/>
        </w:rPr>
      </w:pPr>
      <w:r>
        <w:rPr>
          <w:rFonts w:hint="eastAsia"/>
          <w:lang w:val="en-US" w:eastAsia="zh-CN"/>
        </w:rPr>
        <w:t>第三段：从中国行业层面自下而上评估减排规模：</w:t>
      </w:r>
    </w:p>
    <w:p w14:paraId="39213010">
      <w:pPr>
        <w:pStyle w:val="3"/>
        <w:rPr>
          <w:rFonts w:hint="eastAsia"/>
          <w:lang w:val="en-US" w:eastAsia="zh-CN"/>
        </w:rPr>
      </w:pPr>
    </w:p>
    <w:p w14:paraId="1E4261C5">
      <w:pPr>
        <w:pStyle w:val="3"/>
        <w:rPr>
          <w:rFonts w:hint="default"/>
          <w:lang w:val="en-US" w:eastAsia="zh-CN"/>
        </w:rPr>
      </w:pPr>
      <w:r>
        <w:rPr>
          <w:rFonts w:hint="eastAsia"/>
          <w:lang w:val="en-US" w:eastAsia="zh-CN"/>
        </w:rPr>
        <w:t>梳理分行业的CCS捕集规模及开始捕集时间、减排贡献（考虑重工业行业目前减排方式无法实现碳中和，每个行业可能有多少规模需要CCS，钢铁 水泥 煤电 化工）；哪些行业会更早采用，主要原因是什么；</w:t>
      </w:r>
    </w:p>
  </w:comment>
  <w:comment w:id="11" w:author="羊凌玉" w:date="2023-07-31T16:15:25Z" w:initials="">
    <w:p w14:paraId="27D27FC1">
      <w:pPr>
        <w:pStyle w:val="3"/>
        <w:rPr>
          <w:rFonts w:hint="eastAsia"/>
          <w:lang w:val="en-US" w:eastAsia="zh-CN"/>
        </w:rPr>
      </w:pPr>
      <w:r>
        <w:rPr>
          <w:rFonts w:hint="eastAsia"/>
          <w:lang w:val="en-US" w:eastAsia="zh-CN"/>
        </w:rPr>
        <w:t>整体格式参照第一小节规模部分（采用模型、情景、假设、结论；关注影响因素）：</w:t>
      </w:r>
    </w:p>
    <w:p w14:paraId="771755A3">
      <w:pPr>
        <w:pStyle w:val="3"/>
        <w:rPr>
          <w:rFonts w:hint="eastAsia"/>
          <w:lang w:val="en-US" w:eastAsia="zh-CN"/>
        </w:rPr>
      </w:pPr>
    </w:p>
    <w:p w14:paraId="39EC7B32">
      <w:pPr>
        <w:pStyle w:val="3"/>
        <w:rPr>
          <w:rFonts w:hint="eastAsia"/>
          <w:lang w:val="en-US" w:eastAsia="zh-CN"/>
        </w:rPr>
      </w:pPr>
      <w:r>
        <w:rPr>
          <w:rFonts w:hint="eastAsia"/>
          <w:lang w:val="en-US" w:eastAsia="zh-CN"/>
        </w:rPr>
        <w:t>中国CCS总的成本的变化</w:t>
      </w:r>
    </w:p>
    <w:p w14:paraId="428A4F48">
      <w:pPr>
        <w:pStyle w:val="3"/>
        <w:rPr>
          <w:rFonts w:hint="default"/>
          <w:lang w:val="en-US" w:eastAsia="zh-CN"/>
        </w:rPr>
      </w:pPr>
      <w:r>
        <w:rPr>
          <w:rFonts w:hint="eastAsia"/>
          <w:lang w:val="en-US" w:eastAsia="zh-CN"/>
        </w:rPr>
        <w:t>各环节（捕集 运输 封存）成本的变化</w:t>
      </w:r>
    </w:p>
    <w:p w14:paraId="768916F6">
      <w:pPr>
        <w:pStyle w:val="3"/>
        <w:rPr>
          <w:rFonts w:hint="eastAsia"/>
          <w:lang w:val="en-US" w:eastAsia="zh-CN"/>
        </w:rPr>
      </w:pPr>
    </w:p>
    <w:p w14:paraId="170C4AFD">
      <w:pPr>
        <w:pStyle w:val="3"/>
        <w:rPr>
          <w:rFonts w:hint="eastAsia"/>
          <w:color w:val="FF0000"/>
          <w:lang w:val="en-US" w:eastAsia="zh-CN"/>
        </w:rPr>
      </w:pPr>
      <w:r>
        <w:rPr>
          <w:rFonts w:hint="eastAsia"/>
          <w:color w:val="FF0000"/>
          <w:lang w:val="en-US" w:eastAsia="zh-CN"/>
        </w:rPr>
        <w:t>尽量找的是成本的下降率，同一篇文章可以计算出来下降率，这样不同文章可比</w:t>
      </w:r>
    </w:p>
    <w:p w14:paraId="33392DCC">
      <w:pPr>
        <w:pStyle w:val="3"/>
        <w:rPr>
          <w:rFonts w:hint="eastAsia"/>
          <w:lang w:val="en-US" w:eastAsia="zh-CN"/>
        </w:rPr>
      </w:pPr>
    </w:p>
    <w:p w14:paraId="5F61569C">
      <w:pPr>
        <w:pStyle w:val="3"/>
        <w:rPr>
          <w:rFonts w:hint="default"/>
          <w:lang w:val="en-US" w:eastAsia="zh-CN"/>
        </w:rPr>
      </w:pPr>
      <w:r>
        <w:rPr>
          <w:rFonts w:hint="eastAsia"/>
          <w:lang w:val="en-US" w:eastAsia="zh-CN"/>
        </w:rPr>
        <w:t>我们第六章需要用到CCS技术未来成本逐年下降成本（由技术进步和集群效应带来、由政府支持政策带来），所以这个变化数据很关键；重点是全流程的成本，各环节的可以简单找、主要是看到成本结构的变化，当前是捕集为主，未来是运输为主</w:t>
      </w:r>
    </w:p>
  </w:comment>
  <w:comment w:id="12" w:author="羊凌玉" w:date="2023-07-28T19:40:00Z" w:initials="">
    <w:p w14:paraId="5E8E0272">
      <w:pPr>
        <w:pStyle w:val="3"/>
        <w:rPr>
          <w:rFonts w:hint="eastAsia"/>
          <w:lang w:val="en-US" w:eastAsia="zh-CN"/>
        </w:rPr>
      </w:pPr>
      <w:r>
        <w:rPr>
          <w:rFonts w:hint="eastAsia"/>
          <w:lang w:val="en-US" w:eastAsia="zh-CN"/>
        </w:rPr>
        <w:t>第一段总结</w:t>
      </w:r>
    </w:p>
    <w:p w14:paraId="194A4200">
      <w:pPr>
        <w:pStyle w:val="3"/>
        <w:numPr>
          <w:ilvl w:val="0"/>
          <w:numId w:val="1"/>
        </w:numPr>
        <w:rPr>
          <w:rFonts w:hint="eastAsia"/>
          <w:lang w:val="en-US" w:eastAsia="zh-CN"/>
        </w:rPr>
      </w:pPr>
      <w:r>
        <w:rPr>
          <w:rFonts w:hint="eastAsia"/>
          <w:lang w:val="en-US" w:eastAsia="zh-CN"/>
        </w:rPr>
        <w:t>从供给侧，CCS规模预测（影响因素）</w:t>
      </w:r>
    </w:p>
    <w:p w14:paraId="53DE13BE">
      <w:pPr>
        <w:pStyle w:val="3"/>
        <w:numPr>
          <w:ilvl w:val="0"/>
          <w:numId w:val="0"/>
        </w:numPr>
        <w:rPr>
          <w:rFonts w:hint="eastAsia"/>
          <w:lang w:val="en-US" w:eastAsia="zh-CN"/>
        </w:rPr>
      </w:pPr>
    </w:p>
    <w:p w14:paraId="676133BA">
      <w:pPr>
        <w:pStyle w:val="3"/>
        <w:numPr>
          <w:ilvl w:val="0"/>
          <w:numId w:val="1"/>
        </w:numPr>
        <w:rPr>
          <w:rFonts w:hint="default"/>
          <w:lang w:val="en-US" w:eastAsia="zh-CN"/>
        </w:rPr>
      </w:pPr>
      <w:r>
        <w:rPr>
          <w:rFonts w:hint="eastAsia"/>
          <w:lang w:val="en-US" w:eastAsia="zh-CN"/>
        </w:rPr>
        <w:t>从需求侧，在现有减排措施实施下总体还有多少排放需要CCS吸收（CCS规模）、是否有研究关注如果不同措施搭配下、不同总排放路径选择下CCS的需求发展规模存在差异（CCS减排贡献）（关注影响因素）</w:t>
      </w:r>
    </w:p>
    <w:p w14:paraId="1C4476EA">
      <w:pPr>
        <w:pStyle w:val="3"/>
        <w:numPr>
          <w:ilvl w:val="0"/>
          <w:numId w:val="0"/>
        </w:numPr>
        <w:rPr>
          <w:rFonts w:hint="default"/>
          <w:lang w:val="en-US" w:eastAsia="zh-CN"/>
        </w:rPr>
      </w:pPr>
    </w:p>
    <w:p w14:paraId="7A447605">
      <w:pPr>
        <w:pStyle w:val="3"/>
        <w:numPr>
          <w:ilvl w:val="0"/>
          <w:numId w:val="1"/>
        </w:numPr>
        <w:rPr>
          <w:rFonts w:hint="default"/>
          <w:lang w:val="en-US" w:eastAsia="zh-CN"/>
        </w:rPr>
      </w:pPr>
      <w:r>
        <w:rPr>
          <w:rFonts w:hint="eastAsia"/>
          <w:lang w:val="en-US" w:eastAsia="zh-CN"/>
        </w:rPr>
        <w:t>从需求侧，重点行业实现净零排放还有多少排放需要CCS吸收（CCS分行业规模和激活时间）；哪些行业会更早激活CCS（影响因素）</w:t>
      </w:r>
    </w:p>
    <w:p w14:paraId="40E82C30">
      <w:pPr>
        <w:pStyle w:val="3"/>
        <w:numPr>
          <w:ilvl w:val="0"/>
          <w:numId w:val="0"/>
        </w:numPr>
        <w:rPr>
          <w:rFonts w:hint="default"/>
          <w:lang w:val="en-US" w:eastAsia="zh-CN"/>
        </w:rPr>
      </w:pPr>
    </w:p>
    <w:p w14:paraId="14F50FFD">
      <w:pPr>
        <w:pStyle w:val="3"/>
        <w:numPr>
          <w:ilvl w:val="0"/>
          <w:numId w:val="1"/>
        </w:numPr>
        <w:rPr>
          <w:rFonts w:hint="default"/>
          <w:lang w:val="en-US" w:eastAsia="zh-CN"/>
        </w:rPr>
      </w:pPr>
      <w:r>
        <w:rPr>
          <w:rFonts w:hint="eastAsia"/>
          <w:lang w:val="en-US" w:eastAsia="zh-CN"/>
        </w:rPr>
        <w:t>上面的研究对于未来CCS技术的发展可能只有1条发展路径，但也有部分研究，考虑了技术进步、成本下降等因素的影响，比较了CCS技术在不同因素影响下的发展路径差异</w:t>
      </w:r>
    </w:p>
  </w:comment>
  <w:comment w:id="13" w:author="羊凌玉" w:date="2023-07-28T20:20:19Z" w:initials="">
    <w:p w14:paraId="12802196">
      <w:pPr>
        <w:pStyle w:val="3"/>
        <w:rPr>
          <w:rFonts w:hint="default" w:eastAsia="宋体"/>
          <w:color w:val="auto"/>
          <w:lang w:val="en-US" w:eastAsia="zh-CN"/>
        </w:rPr>
      </w:pPr>
      <w:r>
        <w:rPr>
          <w:rFonts w:hint="eastAsia"/>
          <w:color w:val="auto"/>
          <w:lang w:val="en-US" w:eastAsia="zh-CN"/>
        </w:rPr>
        <w:t>不同影响因素对发展路径和规模的影响，需不需要单独用一节介绍</w:t>
      </w:r>
    </w:p>
  </w:comment>
  <w:comment w:id="14" w:author="羊凌玉" w:date="2023-07-29T22:47:41Z" w:initials="">
    <w:p w14:paraId="30817F0B">
      <w:pPr>
        <w:pStyle w:val="3"/>
        <w:rPr>
          <w:rFonts w:hint="eastAsia"/>
          <w:lang w:val="en-US" w:eastAsia="zh-CN"/>
        </w:rPr>
      </w:pPr>
      <w:r>
        <w:rPr>
          <w:rFonts w:hint="eastAsia"/>
          <w:lang w:val="en-US" w:eastAsia="zh-CN"/>
        </w:rPr>
        <w:t>不专门按全国和中国维度分；按指标分</w:t>
      </w:r>
    </w:p>
    <w:p w14:paraId="0A17580C">
      <w:pPr>
        <w:pStyle w:val="3"/>
        <w:rPr>
          <w:rFonts w:hint="eastAsia"/>
          <w:lang w:val="en-US" w:eastAsia="zh-CN"/>
        </w:rPr>
      </w:pPr>
      <w:r>
        <w:rPr>
          <w:rFonts w:hint="eastAsia"/>
          <w:lang w:val="en-US" w:eastAsia="zh-CN"/>
        </w:rPr>
        <w:t>减排成本</w:t>
      </w:r>
    </w:p>
    <w:p w14:paraId="02E024A4">
      <w:pPr>
        <w:pStyle w:val="3"/>
        <w:rPr>
          <w:rFonts w:hint="eastAsia"/>
          <w:lang w:val="en-US" w:eastAsia="zh-CN"/>
        </w:rPr>
      </w:pPr>
      <w:r>
        <w:rPr>
          <w:rFonts w:hint="eastAsia"/>
          <w:lang w:val="en-US" w:eastAsia="zh-CN"/>
        </w:rPr>
        <w:t xml:space="preserve">GDP </w:t>
      </w:r>
    </w:p>
    <w:p w14:paraId="270D5EB4">
      <w:pPr>
        <w:pStyle w:val="3"/>
        <w:rPr>
          <w:rFonts w:hint="default"/>
          <w:lang w:val="en-US" w:eastAsia="zh-CN"/>
        </w:rPr>
      </w:pPr>
      <w:r>
        <w:rPr>
          <w:rFonts w:hint="eastAsia"/>
          <w:lang w:val="en-US" w:eastAsia="zh-CN"/>
        </w:rPr>
        <w:t>就业 物价等其他指标</w:t>
      </w:r>
    </w:p>
    <w:p w14:paraId="6D1D3C33">
      <w:pPr>
        <w:pStyle w:val="3"/>
        <w:rPr>
          <w:rFonts w:hint="default"/>
          <w:lang w:val="en-US" w:eastAsia="zh-CN"/>
        </w:rPr>
      </w:pPr>
      <w:r>
        <w:rPr>
          <w:rFonts w:hint="eastAsia"/>
          <w:lang w:val="en-US" w:eastAsia="zh-CN"/>
        </w:rPr>
        <w:t>行业部门产出（新能源发展与化石能源发展路径比较）、</w:t>
      </w:r>
      <w:r>
        <w:rPr>
          <w:rFonts w:hint="eastAsia"/>
          <w:color w:val="FF0000"/>
          <w:lang w:val="en-US" w:eastAsia="zh-CN"/>
        </w:rPr>
        <w:t>识别行业影响异质性</w:t>
      </w:r>
    </w:p>
    <w:p w14:paraId="6E601881">
      <w:pPr>
        <w:pStyle w:val="3"/>
        <w:rPr>
          <w:rFonts w:hint="default"/>
          <w:lang w:val="en-US" w:eastAsia="zh-CN"/>
        </w:rPr>
      </w:pPr>
      <w:r>
        <w:rPr>
          <w:rFonts w:hint="eastAsia"/>
          <w:lang w:val="en-US" w:eastAsia="zh-CN"/>
        </w:rPr>
        <w:t>CCS基础设施投资的影响</w:t>
      </w:r>
    </w:p>
    <w:p w14:paraId="14B76D53">
      <w:pPr>
        <w:pStyle w:val="3"/>
        <w:rPr>
          <w:rFonts w:hint="eastAsia"/>
          <w:lang w:val="en-US" w:eastAsia="zh-CN"/>
        </w:rPr>
      </w:pPr>
      <w:r>
        <w:rPr>
          <w:rFonts w:hint="eastAsia"/>
          <w:lang w:val="en-US" w:eastAsia="zh-CN"/>
        </w:rPr>
        <w:t>（</w:t>
      </w:r>
      <w:r>
        <w:rPr>
          <w:rFonts w:hint="eastAsia"/>
          <w:color w:val="FF0000"/>
          <w:lang w:val="en-US" w:eastAsia="zh-CN"/>
        </w:rPr>
        <w:t>每个影响指标需要有没有讨论时间维度影响差异，潜在创新点</w:t>
      </w:r>
      <w:r>
        <w:rPr>
          <w:rFonts w:hint="eastAsia"/>
          <w:lang w:val="en-US" w:eastAsia="zh-CN"/>
        </w:rPr>
        <w:t>）</w:t>
      </w:r>
    </w:p>
    <w:p w14:paraId="6F290003">
      <w:pPr>
        <w:pStyle w:val="3"/>
        <w:rPr>
          <w:rFonts w:hint="eastAsia"/>
          <w:lang w:val="en-US" w:eastAsia="zh-CN"/>
        </w:rPr>
      </w:pPr>
    </w:p>
    <w:p w14:paraId="2C464E42">
      <w:pPr>
        <w:pStyle w:val="3"/>
        <w:rPr>
          <w:rFonts w:hint="default"/>
          <w:lang w:val="en-US" w:eastAsia="zh-CN"/>
        </w:rPr>
      </w:pPr>
      <w:r>
        <w:rPr>
          <w:rFonts w:hint="eastAsia"/>
          <w:lang w:val="en-US" w:eastAsia="zh-CN"/>
        </w:rPr>
        <w:t>需要关注下文章的具体设计（在什么情景下得到的这个结论，用来看是否可比）和主要的结论点（用来看是否有可以借鉴的，我们现在都只要常规的经济指标）</w:t>
      </w:r>
    </w:p>
  </w:comment>
  <w:comment w:id="15" w:author="羊凌玉" w:date="2023-07-27T22:12:34Z" w:initials="">
    <w:p w14:paraId="706A5D81">
      <w:pPr>
        <w:pStyle w:val="3"/>
        <w:rPr>
          <w:rFonts w:hint="default" w:eastAsia="宋体"/>
          <w:lang w:val="en-US" w:eastAsia="zh-CN"/>
        </w:rPr>
      </w:pPr>
      <w:r>
        <w:rPr>
          <w:rFonts w:hint="eastAsia"/>
          <w:lang w:val="en-US" w:eastAsia="zh-CN"/>
        </w:rPr>
        <w:t>需要看看是否支撑</w:t>
      </w:r>
    </w:p>
  </w:comment>
  <w:comment w:id="16" w:author="羊凌玉" w:date="2023-07-29T23:03:35Z" w:initials="">
    <w:p w14:paraId="2F616A92">
      <w:pPr>
        <w:pStyle w:val="3"/>
        <w:rPr>
          <w:rFonts w:hint="eastAsia"/>
          <w:lang w:val="en-US" w:eastAsia="zh-CN"/>
        </w:rPr>
      </w:pPr>
      <w:r>
        <w:rPr>
          <w:rFonts w:hint="eastAsia"/>
          <w:lang w:val="en-US" w:eastAsia="zh-CN"/>
        </w:rPr>
        <w:t>能源安全指的是什么，包括哪几个维度；具体采用什么指标；再分别搜CCS对对应的指标的影响有没有文献做（降一个维度搜）</w:t>
      </w:r>
    </w:p>
    <w:p w14:paraId="2C062349">
      <w:pPr>
        <w:pStyle w:val="3"/>
        <w:rPr>
          <w:rFonts w:hint="default"/>
          <w:lang w:val="en-US" w:eastAsia="zh-CN"/>
        </w:rPr>
      </w:pPr>
    </w:p>
    <w:p w14:paraId="15C02222">
      <w:pPr>
        <w:pStyle w:val="3"/>
        <w:rPr>
          <w:rFonts w:hint="default"/>
          <w:lang w:val="en-US" w:eastAsia="zh-CN"/>
        </w:rPr>
      </w:pPr>
      <w:r>
        <w:rPr>
          <w:rFonts w:hint="eastAsia"/>
          <w:lang w:val="en-US" w:eastAsia="zh-CN"/>
        </w:rPr>
        <w:t>老师想丰富我们的评价指标，需要看看其他人有研究什么</w:t>
      </w:r>
    </w:p>
    <w:p w14:paraId="3B116444">
      <w:pPr>
        <w:pStyle w:val="3"/>
        <w:rPr>
          <w:rFonts w:hint="default"/>
          <w:lang w:val="en-US" w:eastAsia="zh-CN"/>
        </w:rPr>
      </w:pPr>
    </w:p>
  </w:comment>
  <w:comment w:id="17" w:author="羊凌玉" w:date="2023-07-31T14:25:01Z" w:initials="">
    <w:p w14:paraId="419E744D">
      <w:pPr>
        <w:pStyle w:val="3"/>
        <w:rPr>
          <w:rFonts w:hint="default"/>
          <w:lang w:val="en-US" w:eastAsia="zh-CN"/>
        </w:rPr>
      </w:pPr>
      <w:r>
        <w:rPr>
          <w:rFonts w:hint="eastAsia"/>
          <w:lang w:val="en-US" w:eastAsia="zh-CN"/>
        </w:rPr>
        <w:t>主要关注的环境指标：</w:t>
      </w:r>
    </w:p>
    <w:p w14:paraId="174A18CD">
      <w:pPr>
        <w:pStyle w:val="3"/>
        <w:rPr>
          <w:rFonts w:hint="eastAsia"/>
          <w:lang w:val="en-US" w:eastAsia="zh-CN"/>
        </w:rPr>
      </w:pPr>
      <w:r>
        <w:rPr>
          <w:rFonts w:hint="eastAsia"/>
          <w:lang w:val="en-US" w:eastAsia="zh-CN"/>
        </w:rPr>
        <w:t>1）废气SO2、NOx 也分燃烧排放和过程排放；废水NH3、COD 只有过程排放 和产出挂钩；2017年数据</w:t>
      </w:r>
    </w:p>
    <w:p w14:paraId="2D610B61">
      <w:pPr>
        <w:pStyle w:val="3"/>
        <w:rPr>
          <w:rFonts w:hint="eastAsia"/>
          <w:lang w:val="en-US" w:eastAsia="zh-CN"/>
        </w:rPr>
      </w:pPr>
    </w:p>
    <w:p w14:paraId="55E625C3">
      <w:pPr>
        <w:pStyle w:val="3"/>
        <w:rPr>
          <w:rFonts w:hint="default"/>
          <w:color w:val="FF0000"/>
          <w:lang w:val="en-US" w:eastAsia="zh-CN"/>
        </w:rPr>
      </w:pPr>
      <w:r>
        <w:rPr>
          <w:rFonts w:hint="eastAsia"/>
          <w:lang w:val="en-US" w:eastAsia="zh-CN"/>
        </w:rPr>
        <w:t>2）</w:t>
      </w:r>
      <w:r>
        <w:rPr>
          <w:rFonts w:hint="eastAsia"/>
          <w:color w:val="FF0000"/>
          <w:lang w:val="en-US" w:eastAsia="zh-CN"/>
        </w:rPr>
        <w:t>CCS技术在减排中的反弹效应，需要找找文献，确定有没有人研究，这个也是我们的主要研究内容</w:t>
      </w:r>
    </w:p>
    <w:p w14:paraId="1C7D1C53">
      <w:pPr>
        <w:pStyle w:val="3"/>
        <w:rPr>
          <w:rFonts w:hint="default"/>
          <w:lang w:val="en-US" w:eastAsia="zh-CN"/>
        </w:rPr>
      </w:pPr>
    </w:p>
    <w:p w14:paraId="7F9059DD">
      <w:pPr>
        <w:pStyle w:val="3"/>
        <w:rPr>
          <w:rFonts w:hint="default"/>
          <w:lang w:val="en-US" w:eastAsia="zh-CN"/>
        </w:rPr>
      </w:pPr>
      <w:r>
        <w:rPr>
          <w:rFonts w:hint="eastAsia"/>
          <w:lang w:val="en-US" w:eastAsia="zh-CN"/>
        </w:rPr>
        <w:t>3）GWP AP HTP这些和模型链接比较弱，这类文献不用看</w:t>
      </w:r>
    </w:p>
  </w:comment>
  <w:comment w:id="18" w:author="羊凌玉" w:date="2023-07-28T20:16:09Z" w:initials="">
    <w:p w14:paraId="53966EB1">
      <w:pPr>
        <w:pStyle w:val="3"/>
        <w:rPr>
          <w:rFonts w:hint="default" w:eastAsia="宋体"/>
          <w:lang w:val="en-US" w:eastAsia="zh-CN"/>
        </w:rPr>
      </w:pPr>
      <w:r>
        <w:rPr>
          <w:rFonts w:hint="eastAsia"/>
          <w:lang w:val="en-US" w:eastAsia="zh-CN"/>
        </w:rPr>
        <w:t>这一节可以按照找到的指标来分段；注意研究采用的情景设置，有没有考虑CCS不同的发展情景和搭配的其他政策措施</w:t>
      </w:r>
    </w:p>
    <w:p w14:paraId="29AD553E">
      <w:pPr>
        <w:pStyle w:val="3"/>
        <w:rPr>
          <w:rFonts w:hint="default" w:eastAsia="宋体"/>
          <w:lang w:val="en-US" w:eastAsia="zh-CN"/>
        </w:rPr>
      </w:pPr>
    </w:p>
    <w:p w14:paraId="1BE520D7">
      <w:pPr>
        <w:pStyle w:val="3"/>
        <w:rPr>
          <w:rFonts w:hint="default" w:eastAsia="宋体"/>
          <w:lang w:val="en-US" w:eastAsia="zh-CN"/>
        </w:rPr>
      </w:pPr>
      <w:r>
        <w:rPr>
          <w:rFonts w:hint="eastAsia"/>
          <w:lang w:val="en-US" w:eastAsia="zh-CN"/>
        </w:rPr>
        <w:t>这部分现在有的很多文献不一定我们能做，找的时候不确定的话可以多讨论</w:t>
      </w:r>
    </w:p>
    <w:p w14:paraId="34E40F4A">
      <w:pPr>
        <w:pStyle w:val="3"/>
        <w:rPr>
          <w:rFonts w:hint="default" w:eastAsia="宋体"/>
          <w:lang w:val="en-US" w:eastAsia="zh-CN"/>
        </w:rPr>
      </w:pPr>
    </w:p>
  </w:comment>
  <w:comment w:id="19" w:author="羊凌玉" w:date="2023-07-31T14:31:26Z" w:initials="">
    <w:p w14:paraId="15DC7C66">
      <w:pPr>
        <w:pStyle w:val="3"/>
        <w:rPr>
          <w:rFonts w:hint="default" w:eastAsia="宋体"/>
          <w:lang w:val="en-US" w:eastAsia="zh-CN"/>
        </w:rPr>
      </w:pPr>
      <w:r>
        <w:rPr>
          <w:rFonts w:hint="eastAsia"/>
          <w:lang w:val="en-US" w:eastAsia="zh-CN"/>
        </w:rPr>
        <w:t>这些不用</w:t>
      </w:r>
    </w:p>
  </w:comment>
  <w:comment w:id="20" w:author="羊凌玉" w:date="2023-07-27T22:26:20Z" w:initials="">
    <w:p w14:paraId="54DE6EB7">
      <w:pPr>
        <w:pStyle w:val="3"/>
        <w:rPr>
          <w:rFonts w:hint="default"/>
          <w:lang w:val="en-US" w:eastAsia="zh-CN"/>
        </w:rPr>
      </w:pPr>
      <w:r>
        <w:rPr>
          <w:rFonts w:hint="eastAsia"/>
          <w:lang w:val="en-US" w:eastAsia="zh-CN"/>
        </w:rPr>
        <w:t>这个最后做，我先基于已有的材料整理一版，看看缺什么</w:t>
      </w:r>
    </w:p>
    <w:p w14:paraId="1F0D6EF2">
      <w:pPr>
        <w:pStyle w:val="3"/>
        <w:rPr>
          <w:rFonts w:hint="eastAsia"/>
          <w:lang w:val="en-US" w:eastAsia="zh-CN"/>
        </w:rPr>
      </w:pPr>
    </w:p>
    <w:p w14:paraId="454A27E7">
      <w:pPr>
        <w:pStyle w:val="3"/>
        <w:rPr>
          <w:rFonts w:hint="default" w:eastAsia="宋体"/>
          <w:lang w:val="en-US" w:eastAsia="zh-CN"/>
        </w:rPr>
      </w:pPr>
      <w:r>
        <w:rPr>
          <w:rFonts w:hint="eastAsia"/>
          <w:lang w:val="en-US" w:eastAsia="zh-CN"/>
        </w:rPr>
        <w:t>用一张表格来体现不同类型方法：主要应用的研究对象；时间区域尺度；研究特点或适用研究范围；主要参考文献即主要采用这类模型的文献（这个看看能不能有）</w:t>
      </w:r>
    </w:p>
  </w:comment>
  <w:comment w:id="21" w:author="羊凌玉" w:date="2023-07-31T14:12:23Z" w:initials="">
    <w:p w14:paraId="4F487AFB">
      <w:pPr>
        <w:pStyle w:val="3"/>
        <w:rPr>
          <w:rFonts w:hint="eastAsia"/>
          <w:lang w:val="en-US" w:eastAsia="zh-CN"/>
        </w:rPr>
      </w:pPr>
      <w:r>
        <w:rPr>
          <w:rFonts w:hint="eastAsia"/>
          <w:lang w:val="en-US" w:eastAsia="zh-CN"/>
        </w:rPr>
        <w:t>这一节主要梳理内容：</w:t>
      </w:r>
    </w:p>
    <w:p w14:paraId="50255575">
      <w:pPr>
        <w:pStyle w:val="3"/>
        <w:rPr>
          <w:rFonts w:hint="eastAsia"/>
          <w:lang w:val="en-US" w:eastAsia="zh-CN"/>
        </w:rPr>
      </w:pPr>
    </w:p>
    <w:p w14:paraId="5103351F">
      <w:pPr>
        <w:pStyle w:val="3"/>
        <w:numPr>
          <w:ilvl w:val="0"/>
          <w:numId w:val="2"/>
        </w:numPr>
        <w:rPr>
          <w:rFonts w:hint="eastAsia"/>
          <w:lang w:val="en-US" w:eastAsia="zh-CN"/>
        </w:rPr>
      </w:pPr>
      <w:r>
        <w:rPr>
          <w:rFonts w:hint="eastAsia"/>
          <w:lang w:val="en-US" w:eastAsia="zh-CN"/>
        </w:rPr>
        <w:t>当前中国有没有国家级别或者项目级别的CCS支持政策，没有的话需要找国外的政策作为依据</w:t>
      </w:r>
    </w:p>
    <w:p w14:paraId="09387F0E">
      <w:pPr>
        <w:pStyle w:val="3"/>
        <w:widowControl w:val="0"/>
        <w:numPr>
          <w:numId w:val="0"/>
        </w:numPr>
        <w:jc w:val="left"/>
        <w:rPr>
          <w:rFonts w:hint="default"/>
          <w:lang w:val="en-US" w:eastAsia="zh-CN"/>
        </w:rPr>
      </w:pPr>
    </w:p>
    <w:p w14:paraId="18FF218D">
      <w:pPr>
        <w:pStyle w:val="3"/>
        <w:widowControl w:val="0"/>
        <w:numPr>
          <w:numId w:val="0"/>
        </w:numPr>
        <w:jc w:val="left"/>
        <w:rPr>
          <w:rFonts w:hint="default"/>
          <w:lang w:val="en-US" w:eastAsia="zh-CN"/>
        </w:rPr>
      </w:pPr>
      <w:r>
        <w:rPr>
          <w:rFonts w:hint="eastAsia"/>
          <w:lang w:val="en-US" w:eastAsia="zh-CN"/>
        </w:rPr>
        <w:t>2）有关CCS支持政策影响的文献研究</w:t>
      </w:r>
    </w:p>
    <w:p w14:paraId="62E20282">
      <w:pPr>
        <w:pStyle w:val="3"/>
        <w:widowControl w:val="0"/>
        <w:numPr>
          <w:numId w:val="0"/>
        </w:numPr>
        <w:jc w:val="left"/>
        <w:rPr>
          <w:rFonts w:hint="default"/>
          <w:lang w:val="en-US" w:eastAsia="zh-CN"/>
        </w:rPr>
      </w:pPr>
    </w:p>
    <w:p w14:paraId="412905BD">
      <w:pPr>
        <w:pStyle w:val="3"/>
        <w:rPr>
          <w:rFonts w:hint="eastAsia"/>
          <w:lang w:val="en-US" w:eastAsia="zh-CN"/>
        </w:rPr>
      </w:pPr>
      <w:r>
        <w:rPr>
          <w:rFonts w:hint="eastAsia"/>
          <w:lang w:val="en-US" w:eastAsia="zh-CN"/>
        </w:rPr>
        <w:t>先看政策影响研究的文献数量多不多，多的话再另加一节</w:t>
      </w:r>
    </w:p>
    <w:p w14:paraId="0017131A">
      <w:pPr>
        <w:pStyle w:val="3"/>
        <w:rPr>
          <w:rFonts w:hint="default"/>
          <w:lang w:val="en-US" w:eastAsia="zh-CN"/>
        </w:rPr>
      </w:pPr>
    </w:p>
  </w:comment>
  <w:comment w:id="22" w:author="羊凌玉" w:date="2023-07-31T14:07:12Z" w:initials="">
    <w:p w14:paraId="0ABF025F">
      <w:pPr>
        <w:pStyle w:val="3"/>
        <w:rPr>
          <w:rFonts w:hint="eastAsia"/>
          <w:color w:val="FF0000"/>
          <w:lang w:val="en-US" w:eastAsia="zh-CN"/>
        </w:rPr>
      </w:pPr>
      <w:r>
        <w:rPr>
          <w:rFonts w:hint="eastAsia"/>
          <w:color w:val="FF0000"/>
          <w:lang w:val="en-US" w:eastAsia="zh-CN"/>
        </w:rPr>
        <w:t>找项目级别的融资成本 回报率 贷款利息 比找投资额更合适</w:t>
      </w:r>
    </w:p>
    <w:p w14:paraId="67A9432D">
      <w:pPr>
        <w:pStyle w:val="3"/>
        <w:rPr>
          <w:rFonts w:hint="eastAsia"/>
          <w:color w:val="FF0000"/>
          <w:lang w:val="en-US" w:eastAsia="zh-CN"/>
        </w:rPr>
      </w:pPr>
      <w:r>
        <w:rPr>
          <w:rFonts w:hint="eastAsia"/>
          <w:color w:val="FF0000"/>
          <w:lang w:val="en-US" w:eastAsia="zh-CN"/>
        </w:rPr>
        <w:t>税收减免要计算补贴率</w:t>
      </w:r>
    </w:p>
    <w:p w14:paraId="4BB30991">
      <w:pPr>
        <w:pStyle w:val="3"/>
        <w:rPr>
          <w:rFonts w:hint="eastAsia"/>
          <w:color w:val="FF0000"/>
          <w:lang w:val="en-US" w:eastAsia="zh-CN"/>
        </w:rPr>
      </w:pPr>
    </w:p>
    <w:p w14:paraId="7CC64BEE">
      <w:pPr>
        <w:numPr>
          <w:ilvl w:val="0"/>
          <w:numId w:val="0"/>
        </w:numPr>
        <w:ind w:firstLine="480" w:firstLineChars="200"/>
        <w:rPr>
          <w:rFonts w:hint="default" w:eastAsiaTheme="minorEastAsia"/>
          <w:color w:val="000000" w:themeColor="text1"/>
          <w:sz w:val="24"/>
          <w:szCs w:val="28"/>
          <w:lang w:val="en-US" w:eastAsia="zh-CN"/>
          <w14:textFill>
            <w14:solidFill>
              <w14:schemeClr w14:val="tx1"/>
            </w14:solidFill>
          </w14:textFill>
        </w:rPr>
      </w:pPr>
      <w:r>
        <w:rPr>
          <w:rFonts w:hint="eastAsia" w:eastAsiaTheme="minorEastAsia"/>
          <w:color w:val="000000" w:themeColor="text1"/>
          <w:sz w:val="24"/>
          <w:szCs w:val="28"/>
          <w:lang w:val="en-US" w:eastAsia="zh-CN"/>
          <w14:textFill>
            <w14:solidFill>
              <w14:schemeClr w14:val="tx1"/>
            </w14:solidFill>
          </w14:textFill>
        </w:rPr>
        <w:t xml:space="preserve">有关量化评估生产税、融资成本下降、碳市场设立或碳税等财政货币政策对CCS发展或各部门采用CCS积极性和成本的影响研究  </w:t>
      </w:r>
    </w:p>
    <w:p w14:paraId="4B540554">
      <w:pPr>
        <w:pStyle w:val="3"/>
        <w:rPr>
          <w:rFonts w:hint="eastAsia"/>
          <w:color w:val="FF0000"/>
          <w:lang w:val="en-US" w:eastAsia="zh-CN"/>
        </w:rPr>
      </w:pPr>
    </w:p>
    <w:p w14:paraId="60C30788">
      <w:pPr>
        <w:pStyle w:val="3"/>
        <w:rPr>
          <w:rFonts w:hint="default"/>
          <w:lang w:val="en-US" w:eastAsia="zh-CN"/>
        </w:rPr>
      </w:pPr>
    </w:p>
  </w:comment>
  <w:comment w:id="23" w:author="羊凌玉" w:date="2023-07-27T22:59:52Z" w:initials="">
    <w:p w14:paraId="522B4241">
      <w:pPr>
        <w:pStyle w:val="3"/>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我会用到CARE冲击，对于已有减排措施的介绍放哪里合适</w:t>
      </w:r>
    </w:p>
  </w:comment>
  <w:comment w:id="24" w:author="羊凌玉" w:date="2023-07-28T11:18:18Z" w:initials="">
    <w:p w14:paraId="2217516D">
      <w:pPr>
        <w:pStyle w:val="3"/>
        <w:rPr>
          <w:rFonts w:hint="default" w:eastAsia="宋体"/>
          <w:lang w:val="en-US" w:eastAsia="zh-CN"/>
        </w:rPr>
      </w:pPr>
      <w:r>
        <w:rPr>
          <w:rFonts w:hint="eastAsia"/>
          <w:lang w:val="en-US" w:eastAsia="zh-CN"/>
        </w:rPr>
        <w:t>组合政策情景CARE应该剔除单一政策，不是1080个，是1075个</w:t>
      </w:r>
    </w:p>
  </w:comment>
  <w:comment w:id="25" w:author="羊凌玉" w:date="2023-07-27T23:00:33Z" w:initials="">
    <w:p w14:paraId="71237278">
      <w:pPr>
        <w:pStyle w:val="3"/>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如果放在这一节，那其他的措施，比如碳汇措施，是否需要介绍？</w:t>
      </w:r>
    </w:p>
  </w:comment>
  <w:comment w:id="26" w:author="羊凌玉" w:date="2023-07-28T20:36:31Z" w:initials="">
    <w:p w14:paraId="5CAB40EA">
      <w:pPr>
        <w:pStyle w:val="3"/>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关于碳中和的减排路径和减排措施实施强度的研究需要在文献综述里加一节吗？</w:t>
      </w:r>
    </w:p>
    <w:p w14:paraId="43EE5CDA">
      <w:pPr>
        <w:pStyle w:val="3"/>
        <w:rPr>
          <w:rFonts w:hint="default"/>
          <w:lang w:val="en-US" w:eastAsia="zh-CN"/>
        </w:rPr>
      </w:pPr>
      <w:r>
        <w:rPr>
          <w:rFonts w:hint="eastAsia"/>
          <w:lang w:val="en-US" w:eastAsia="zh-CN"/>
        </w:rPr>
        <w:t>也可以各项政策实施强度有关文献放在情景设置里</w:t>
      </w:r>
    </w:p>
  </w:comment>
  <w:comment w:id="27" w:author="羊凌玉" w:date="2023-07-28T19:06:27Z" w:initials="">
    <w:p w14:paraId="2F517200">
      <w:pPr>
        <w:numPr>
          <w:ilvl w:val="0"/>
          <w:numId w:val="0"/>
        </w:numPr>
        <w:spacing w:line="440" w:lineRule="exact"/>
        <w:ind w:firstLine="240" w:firstLineChars="100"/>
        <w:rPr>
          <w:rFonts w:hint="eastAsia" w:eastAsiaTheme="minorEastAsia"/>
          <w:b w:val="0"/>
          <w:bCs w:val="0"/>
          <w:color w:val="7F7F7F" w:themeColor="background1" w:themeShade="80"/>
          <w:lang w:val="en-US" w:eastAsia="zh-CN"/>
        </w:rPr>
      </w:pPr>
      <w:r>
        <w:rPr>
          <w:rFonts w:hint="eastAsia" w:eastAsiaTheme="minorEastAsia"/>
          <w:b w:val="0"/>
          <w:bCs w:val="0"/>
          <w:color w:val="7F7F7F" w:themeColor="background1" w:themeShade="80"/>
          <w:lang w:val="en-US" w:eastAsia="zh-CN"/>
        </w:rPr>
        <w:t>3.1.1 碳定价政策</w:t>
      </w:r>
    </w:p>
    <w:p w14:paraId="32A30C78">
      <w:pPr>
        <w:numPr>
          <w:ilvl w:val="0"/>
          <w:numId w:val="0"/>
        </w:numPr>
        <w:spacing w:line="440" w:lineRule="exact"/>
        <w:ind w:firstLine="240" w:firstLineChars="100"/>
        <w:rPr>
          <w:rFonts w:hint="eastAsia" w:eastAsiaTheme="minorEastAsia"/>
          <w:b w:val="0"/>
          <w:bCs w:val="0"/>
          <w:color w:val="7F7F7F" w:themeColor="background1" w:themeShade="80"/>
          <w:lang w:val="en-US" w:eastAsia="zh-CN"/>
        </w:rPr>
      </w:pPr>
      <w:r>
        <w:rPr>
          <w:rFonts w:hint="eastAsia" w:eastAsiaTheme="minorEastAsia"/>
          <w:b w:val="0"/>
          <w:bCs w:val="0"/>
          <w:color w:val="7F7F7F" w:themeColor="background1" w:themeShade="80"/>
          <w:lang w:val="en-US" w:eastAsia="zh-CN"/>
        </w:rPr>
        <w:t>3.1.2 能效改进政策</w:t>
      </w:r>
    </w:p>
    <w:p w14:paraId="2A91506F">
      <w:pPr>
        <w:numPr>
          <w:ilvl w:val="0"/>
          <w:numId w:val="0"/>
        </w:numPr>
        <w:spacing w:line="440" w:lineRule="exact"/>
        <w:ind w:firstLine="240" w:firstLineChars="100"/>
        <w:rPr>
          <w:rFonts w:hint="eastAsia" w:eastAsiaTheme="minorEastAsia"/>
          <w:b w:val="0"/>
          <w:bCs w:val="0"/>
          <w:color w:val="7F7F7F" w:themeColor="background1" w:themeShade="80"/>
          <w:lang w:val="en-US" w:eastAsia="zh-CN"/>
        </w:rPr>
      </w:pPr>
      <w:r>
        <w:rPr>
          <w:rFonts w:hint="eastAsia" w:eastAsiaTheme="minorEastAsia"/>
          <w:b w:val="0"/>
          <w:bCs w:val="0"/>
          <w:color w:val="7F7F7F" w:themeColor="background1" w:themeShade="80"/>
          <w:lang w:val="en-US" w:eastAsia="zh-CN"/>
        </w:rPr>
        <w:t>3.1.3 可再生能源政策</w:t>
      </w:r>
    </w:p>
    <w:p w14:paraId="76AC144A">
      <w:pPr>
        <w:numPr>
          <w:ilvl w:val="0"/>
          <w:numId w:val="0"/>
        </w:numPr>
        <w:spacing w:line="440" w:lineRule="exact"/>
        <w:ind w:firstLine="240" w:firstLineChars="100"/>
      </w:pPr>
      <w:r>
        <w:rPr>
          <w:rFonts w:hint="eastAsia" w:eastAsiaTheme="minorEastAsia"/>
          <w:b w:val="0"/>
          <w:bCs w:val="0"/>
          <w:color w:val="7F7F7F" w:themeColor="background1" w:themeShade="80"/>
          <w:lang w:val="en-US" w:eastAsia="zh-CN"/>
        </w:rPr>
        <w:t>3.1.4 电能替代政策</w:t>
      </w:r>
    </w:p>
  </w:comment>
  <w:comment w:id="28" w:author="羊凌玉" w:date="2023-07-28T19:06:18Z" w:initials="">
    <w:p w14:paraId="1CAC1913">
      <w:pPr>
        <w:pStyle w:val="3"/>
      </w:pPr>
      <w:r>
        <w:rPr>
          <w:rFonts w:hint="eastAsia" w:eastAsiaTheme="minorEastAsia"/>
          <w:b w:val="0"/>
          <w:bCs w:val="0"/>
          <w:sz w:val="22"/>
          <w:szCs w:val="22"/>
          <w:lang w:val="en-US" w:eastAsia="zh-CN"/>
        </w:rPr>
        <w:t>（捕集 运输 封存 分三段，主要介绍各个环节技术的成熟度及国内外差异）</w:t>
      </w:r>
    </w:p>
  </w:comment>
  <w:comment w:id="29" w:author="羊凌玉" w:date="2023-07-28T19:06:12Z" w:initials="">
    <w:p w14:paraId="66DF3B25">
      <w:pPr>
        <w:pStyle w:val="3"/>
        <w:rPr>
          <w:rFonts w:hint="default"/>
          <w:sz w:val="22"/>
          <w:szCs w:val="22"/>
          <w:lang w:val="en-US" w:eastAsia="zh-CN"/>
        </w:rPr>
      </w:pPr>
      <w:r>
        <w:rPr>
          <w:rFonts w:hint="eastAsia" w:ascii="Times New Roman" w:hAnsi="Times New Roman" w:cs="Times New Roman" w:eastAsiaTheme="minorEastAsia"/>
          <w:b w:val="0"/>
          <w:bCs w:val="0"/>
          <w:sz w:val="22"/>
          <w:szCs w:val="22"/>
          <w:lang w:val="en-US" w:eastAsia="zh-CN"/>
        </w:rPr>
        <w:t>（全球CCS示范项目介绍：</w:t>
      </w:r>
      <w:r>
        <w:rPr>
          <w:rFonts w:hint="eastAsia"/>
          <w:sz w:val="22"/>
          <w:szCs w:val="22"/>
          <w:lang w:val="en-US" w:eastAsia="zh-CN"/>
        </w:rPr>
        <w:t>主要区域、覆盖排放源行业、总体规模、成本</w:t>
      </w:r>
    </w:p>
    <w:p w14:paraId="5EDB0573">
      <w:pPr>
        <w:pStyle w:val="3"/>
        <w:ind w:firstLine="220" w:firstLineChars="100"/>
        <w:rPr>
          <w:rFonts w:hint="default"/>
          <w:sz w:val="22"/>
          <w:szCs w:val="22"/>
          <w:lang w:val="en-US" w:eastAsia="zh-CN"/>
        </w:rPr>
      </w:pPr>
      <w:r>
        <w:rPr>
          <w:rFonts w:hint="eastAsia"/>
          <w:sz w:val="22"/>
          <w:szCs w:val="22"/>
          <w:lang w:val="en-US" w:eastAsia="zh-CN"/>
        </w:rPr>
        <w:t>中国CCS示范项目分布：区域、行业、规模、各环节成本与总体平均成本</w:t>
      </w:r>
    </w:p>
    <w:p w14:paraId="4EEB23E7">
      <w:pPr>
        <w:pStyle w:val="3"/>
        <w:ind w:firstLine="220" w:firstLineChars="100"/>
        <w:rPr>
          <w:rFonts w:hint="default"/>
          <w:sz w:val="22"/>
          <w:szCs w:val="22"/>
          <w:lang w:val="en-US" w:eastAsia="zh-CN"/>
        </w:rPr>
      </w:pPr>
      <w:r>
        <w:rPr>
          <w:rFonts w:hint="eastAsia"/>
          <w:sz w:val="22"/>
          <w:szCs w:val="22"/>
          <w:lang w:val="en-US" w:eastAsia="zh-CN"/>
        </w:rPr>
        <w:t>国内外差异总结</w:t>
      </w:r>
    </w:p>
    <w:p w14:paraId="07D85598">
      <w:pPr>
        <w:pStyle w:val="3"/>
        <w:ind w:firstLine="220" w:firstLineChars="100"/>
        <w:rPr>
          <w:rFonts w:hint="default"/>
          <w:sz w:val="22"/>
          <w:szCs w:val="22"/>
          <w:lang w:val="en-US" w:eastAsia="zh-CN"/>
        </w:rPr>
      </w:pPr>
      <w:r>
        <w:rPr>
          <w:rFonts w:hint="eastAsia"/>
          <w:sz w:val="22"/>
          <w:szCs w:val="22"/>
          <w:lang w:val="en-US" w:eastAsia="zh-CN"/>
        </w:rPr>
        <w:t>最后列一个表对比）</w:t>
      </w:r>
    </w:p>
    <w:p w14:paraId="55F645F5">
      <w:pPr>
        <w:pStyle w:val="3"/>
      </w:pPr>
    </w:p>
  </w:comment>
  <w:comment w:id="30" w:author="羊凌玉" w:date="2023-07-28T19:06:03Z" w:initials="">
    <w:p w14:paraId="279F2C1B">
      <w:pPr>
        <w:numPr>
          <w:ilvl w:val="0"/>
          <w:numId w:val="0"/>
        </w:numPr>
        <w:spacing w:line="440" w:lineRule="exact"/>
        <w:ind w:firstLine="720" w:firstLineChars="300"/>
        <w:rPr>
          <w:rFonts w:eastAsiaTheme="minorEastAsia"/>
        </w:rPr>
      </w:pPr>
      <w:r>
        <w:rPr>
          <w:rFonts w:hint="eastAsia" w:eastAsiaTheme="minorEastAsia"/>
          <w:lang w:val="en-US" w:eastAsia="zh-CN"/>
        </w:rPr>
        <w:t>拉个表把情景都列一下</w:t>
      </w:r>
    </w:p>
    <w:p w14:paraId="388449E7">
      <w:pPr>
        <w:numPr>
          <w:ilvl w:val="0"/>
          <w:numId w:val="0"/>
        </w:numPr>
        <w:spacing w:line="440" w:lineRule="exact"/>
        <w:ind w:firstLine="480" w:firstLineChars="200"/>
      </w:pPr>
      <w:r>
        <w:rPr>
          <w:rFonts w:hint="eastAsia" w:eastAsiaTheme="minorEastAsia"/>
          <w:lang w:eastAsia="zh-CN"/>
        </w:rPr>
        <w:t>（</w:t>
      </w:r>
      <w:r>
        <w:rPr>
          <w:rFonts w:hint="eastAsia" w:eastAsiaTheme="minorEastAsia"/>
          <w:lang w:val="en-US" w:eastAsia="zh-CN"/>
        </w:rPr>
        <w:t>说明采用C和CCS结合的减排曲线</w:t>
      </w:r>
      <w:r>
        <w:rPr>
          <w:rFonts w:hint="eastAsia" w:eastAsiaTheme="minorEastAsia"/>
          <w:lang w:eastAsia="zh-CN"/>
        </w:rPr>
        <w:t>）</w:t>
      </w:r>
    </w:p>
  </w:comment>
  <w:comment w:id="31" w:author="羊凌玉" w:date="2023-07-29T22:52:06Z" w:initials="">
    <w:p w14:paraId="70767082">
      <w:pPr>
        <w:pStyle w:val="3"/>
        <w:rPr>
          <w:rFonts w:hint="default" w:eastAsia="宋体"/>
          <w:lang w:val="en-US" w:eastAsia="zh-CN"/>
        </w:rPr>
      </w:pPr>
      <w:r>
        <w:rPr>
          <w:rFonts w:hint="eastAsia"/>
          <w:lang w:val="en-US" w:eastAsia="zh-CN"/>
        </w:rPr>
        <w:t>资产搁浅风险的内容 可以在数据处理部分提；这块引用几篇文献说明是目前得到重点关注的领域，我们也在数据处理中考虑了</w:t>
      </w:r>
    </w:p>
  </w:comment>
  <w:comment w:id="32" w:author="羊凌玉" w:date="2023-07-28T19:17:13Z" w:initials="">
    <w:p w14:paraId="599B1E81">
      <w:pPr>
        <w:pStyle w:val="3"/>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需要加一个不考虑CCS技术的碳中和情景构建吗</w:t>
      </w:r>
    </w:p>
  </w:comment>
  <w:comment w:id="33" w:author="羊凌玉" w:date="2023-07-28T19:20:15Z" w:initials="">
    <w:p w14:paraId="712B2BCD">
      <w:pPr>
        <w:pStyle w:val="3"/>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有一个问题：这样的结论是引入CCS经济受损，专家接受不了</w:t>
      </w:r>
    </w:p>
  </w:comment>
  <w:comment w:id="34" w:author="羊凌玉" w:date="2023-07-28T19:38:22Z" w:initials="">
    <w:p w14:paraId="6F2559E5">
      <w:pPr>
        <w:pStyle w:val="3"/>
        <w:rPr>
          <w:rFonts w:hint="default" w:eastAsia="宋体"/>
          <w:lang w:val="en-US" w:eastAsia="zh-CN"/>
        </w:rPr>
      </w:pPr>
      <w:r>
        <w:rPr>
          <w:rFonts w:hint="eastAsia"/>
          <w:lang w:val="en-US" w:eastAsia="zh-CN"/>
        </w:rPr>
        <w:t>这里面不仅包含对总排放的减少，也要提及CCS的规模</w:t>
      </w:r>
    </w:p>
  </w:comment>
  <w:comment w:id="35" w:author="羊凌玉" w:date="2023-07-28T19:20:56Z" w:initials="">
    <w:p w14:paraId="449D134B">
      <w:pPr>
        <w:keepNext w:val="0"/>
        <w:keepLines w:val="0"/>
        <w:pageBreakBefore w:val="0"/>
        <w:widowControl w:val="0"/>
        <w:kinsoku/>
        <w:wordWrap/>
        <w:overflowPunct/>
        <w:topLinePunct w:val="0"/>
        <w:autoSpaceDE/>
        <w:autoSpaceDN/>
        <w:bidi w:val="0"/>
        <w:adjustRightInd/>
        <w:snapToGrid/>
        <w:spacing w:before="120" w:line="440" w:lineRule="exact"/>
        <w:textAlignment w:val="auto"/>
        <w:outlineLvl w:val="9"/>
        <w:rPr>
          <w:rFonts w:hint="eastAsia" w:eastAsiaTheme="minorEastAsia"/>
          <w:b w:val="0"/>
          <w:bCs w:val="0"/>
          <w:lang w:val="en-US" w:eastAsia="zh-CN"/>
        </w:rPr>
      </w:pPr>
      <w:r>
        <w:rPr>
          <w:rFonts w:hint="eastAsia" w:eastAsiaTheme="minorEastAsia"/>
          <w:b w:val="0"/>
          <w:bCs w:val="0"/>
          <w:lang w:val="en-US" w:eastAsia="zh-CN"/>
        </w:rPr>
        <w:t>技术——曲线变动（专家调研判断给出成本变动的方程）</w:t>
      </w:r>
    </w:p>
    <w:p w14:paraId="4D953B08">
      <w:pPr>
        <w:keepNext w:val="0"/>
        <w:keepLines w:val="0"/>
        <w:pageBreakBefore w:val="0"/>
        <w:widowControl w:val="0"/>
        <w:kinsoku/>
        <w:wordWrap/>
        <w:overflowPunct/>
        <w:topLinePunct w:val="0"/>
        <w:autoSpaceDE/>
        <w:autoSpaceDN/>
        <w:bidi w:val="0"/>
        <w:adjustRightInd/>
        <w:snapToGrid/>
        <w:spacing w:before="120" w:line="440" w:lineRule="exact"/>
        <w:textAlignment w:val="auto"/>
        <w:outlineLvl w:val="9"/>
        <w:rPr>
          <w:rFonts w:hint="eastAsia" w:eastAsiaTheme="minorEastAsia"/>
          <w:b w:val="0"/>
          <w:bCs w:val="0"/>
          <w:lang w:val="en-US" w:eastAsia="zh-CN"/>
        </w:rPr>
      </w:pPr>
      <w:r>
        <w:rPr>
          <w:rFonts w:hint="eastAsia" w:eastAsiaTheme="minorEastAsia"/>
          <w:b w:val="0"/>
          <w:bCs w:val="0"/>
          <w:lang w:val="en-US" w:eastAsia="zh-CN"/>
        </w:rPr>
        <w:t>政府激励：税收减免——生产税税率冲击（国外政策）</w:t>
      </w:r>
    </w:p>
    <w:p w14:paraId="5A7D35B2">
      <w:pPr>
        <w:keepNext w:val="0"/>
        <w:keepLines w:val="0"/>
        <w:pageBreakBefore w:val="0"/>
        <w:widowControl w:val="0"/>
        <w:kinsoku/>
        <w:wordWrap/>
        <w:overflowPunct/>
        <w:topLinePunct w:val="0"/>
        <w:autoSpaceDE/>
        <w:autoSpaceDN/>
        <w:bidi w:val="0"/>
        <w:adjustRightInd/>
        <w:snapToGrid/>
        <w:spacing w:before="120" w:line="440" w:lineRule="exact"/>
        <w:textAlignment w:val="auto"/>
        <w:outlineLvl w:val="9"/>
      </w:pPr>
      <w:r>
        <w:rPr>
          <w:rFonts w:hint="eastAsia" w:eastAsiaTheme="minorEastAsia"/>
          <w:b w:val="0"/>
          <w:bCs w:val="0"/>
          <w:lang w:val="en-US" w:eastAsia="zh-CN"/>
        </w:rPr>
        <w:t>管道建设——投资（国外：投资X元；）</w:t>
      </w:r>
    </w:p>
  </w:comment>
  <w:comment w:id="36" w:author="羊凌玉" w:date="2023-07-31T23:16:21Z" w:initials="">
    <w:p w14:paraId="16CD5F63">
      <w:pPr>
        <w:pStyle w:val="3"/>
      </w:pPr>
      <w:r>
        <w:rPr>
          <w:rFonts w:hint="eastAsia"/>
          <w:lang w:val="en-US" w:eastAsia="zh-CN"/>
        </w:rPr>
        <w:t>不同发展路径下减排成本存在差异，XX发展路径下减排成本收益最优；</w:t>
      </w:r>
    </w:p>
  </w:comment>
  <w:comment w:id="37" w:author="羊凌玉" w:date="2023-07-28T21:00:22Z" w:initials="">
    <w:p w14:paraId="3D567E6F">
      <w:pPr>
        <w:keepNext w:val="0"/>
        <w:keepLines w:val="0"/>
        <w:pageBreakBefore w:val="0"/>
        <w:widowControl w:val="0"/>
        <w:kinsoku/>
        <w:wordWrap/>
        <w:overflowPunct/>
        <w:topLinePunct w:val="0"/>
        <w:autoSpaceDE/>
        <w:autoSpaceDN/>
        <w:bidi w:val="0"/>
        <w:adjustRightInd/>
        <w:snapToGrid/>
        <w:spacing w:before="120" w:line="440" w:lineRule="exact"/>
        <w:textAlignment w:val="auto"/>
        <w:outlineLvl w:val="9"/>
        <w:rPr>
          <w:rFonts w:hint="default"/>
          <w:b w:val="0"/>
          <w:bCs w:val="0"/>
          <w:color w:val="FF0000"/>
          <w:lang w:val="en-US"/>
        </w:rPr>
      </w:pPr>
      <w:r>
        <w:rPr>
          <w:rFonts w:hint="eastAsia" w:eastAsiaTheme="minorEastAsia"/>
          <w:b w:val="0"/>
          <w:bCs w:val="0"/>
          <w:color w:val="FF0000"/>
          <w:lang w:val="en-US" w:eastAsia="zh-CN"/>
        </w:rPr>
        <w:t>前面依据和背景的铺垫要详细具体，数据来源要都给出来，才能证明我们设定的CCS技术进步和成本下降幅度的合理性和研究的必要性</w:t>
      </w:r>
    </w:p>
  </w:comment>
  <w:comment w:id="38" w:author="羊凌玉" w:date="2023-07-28T13:09:44Z" w:initials="">
    <w:p w14:paraId="503F00EB">
      <w:pPr>
        <w:pStyle w:val="3"/>
        <w:rPr>
          <w:rFonts w:hint="default" w:eastAsia="宋体"/>
          <w:lang w:val="en-US" w:eastAsia="zh-CN"/>
        </w:rPr>
      </w:pPr>
      <w:r>
        <w:rPr>
          <w:rFonts w:hint="eastAsia"/>
          <w:lang w:val="en-US" w:eastAsia="zh-CN"/>
        </w:rPr>
        <w:t>尽量避免提可再生比例下降；从保供、能源安全角度提；从退煤角度提，给可再生能源发展保障了足够的时间和空间</w:t>
      </w:r>
    </w:p>
  </w:comment>
  <w:comment w:id="39" w:author="羊凌玉" w:date="2023-07-28T20:47:04Z" w:initials="">
    <w:p w14:paraId="79CB033B">
      <w:pPr>
        <w:pStyle w:val="3"/>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关于结构第5点CCS技术发展对其他减排技术的影响：单独一节还是放在能源和产业结构里面提；在结论里面重点提</w:t>
      </w:r>
    </w:p>
  </w:comment>
  <w:comment w:id="40" w:author="羊凌玉" w:date="2023-07-28T20:47:30Z" w:initials="">
    <w:p w14:paraId="24535042">
      <w:pPr>
        <w:numPr>
          <w:ilvl w:val="0"/>
          <w:numId w:val="0"/>
        </w:numPr>
        <w:spacing w:line="440" w:lineRule="exact"/>
        <w:rPr>
          <w:rFonts w:hint="eastAsia" w:eastAsiaTheme="minorEastAsia"/>
          <w:lang w:val="en-US" w:eastAsia="zh-CN"/>
        </w:rPr>
      </w:pPr>
      <w:r>
        <w:rPr>
          <w:rFonts w:hint="eastAsia" w:eastAsiaTheme="minorEastAsia"/>
          <w:lang w:val="en-US" w:eastAsia="zh-CN"/>
        </w:rPr>
        <w:t>结构：</w:t>
      </w:r>
    </w:p>
    <w:p w14:paraId="0B214FEF">
      <w:pPr>
        <w:numPr>
          <w:ilvl w:val="0"/>
          <w:numId w:val="0"/>
        </w:numPr>
        <w:spacing w:line="440" w:lineRule="exact"/>
        <w:rPr>
          <w:rFonts w:hint="default" w:eastAsiaTheme="minorEastAsia"/>
          <w:lang w:val="en-US" w:eastAsia="zh-CN"/>
        </w:rPr>
      </w:pPr>
      <w:r>
        <w:rPr>
          <w:rFonts w:hint="eastAsia" w:eastAsiaTheme="minorEastAsia"/>
          <w:lang w:val="en-US" w:eastAsia="zh-CN"/>
        </w:rPr>
        <w:t>（1）减排：</w:t>
      </w:r>
    </w:p>
    <w:p w14:paraId="53093F2F">
      <w:pPr>
        <w:numPr>
          <w:ilvl w:val="0"/>
          <w:numId w:val="0"/>
        </w:numPr>
        <w:spacing w:line="440" w:lineRule="exact"/>
        <w:ind w:firstLine="480" w:firstLineChars="200"/>
        <w:rPr>
          <w:rFonts w:hint="default" w:eastAsiaTheme="minorEastAsia"/>
          <w:lang w:val="en-US" w:eastAsia="zh-CN"/>
        </w:rPr>
      </w:pPr>
      <w:r>
        <w:rPr>
          <w:rFonts w:hint="eastAsia" w:eastAsiaTheme="minorEastAsia"/>
          <w:lang w:val="en-US" w:eastAsia="zh-CN"/>
        </w:rPr>
        <w:t>能实现碳中和的可能性：减排潜力、实现时间提前、实现减排组合增加</w:t>
      </w:r>
    </w:p>
    <w:p w14:paraId="70FD2499">
      <w:pPr>
        <w:numPr>
          <w:ilvl w:val="0"/>
          <w:numId w:val="0"/>
        </w:numPr>
        <w:spacing w:line="440" w:lineRule="exact"/>
        <w:rPr>
          <w:rFonts w:hint="default" w:eastAsiaTheme="minorEastAsia"/>
          <w:lang w:val="en-US" w:eastAsia="zh-CN"/>
        </w:rPr>
      </w:pPr>
      <w:r>
        <w:rPr>
          <w:rFonts w:hint="eastAsia" w:eastAsiaTheme="minorEastAsia"/>
          <w:lang w:val="en-US" w:eastAsia="zh-CN"/>
        </w:rPr>
        <w:t>（2）经济：</w:t>
      </w:r>
    </w:p>
    <w:p w14:paraId="15E04F4C">
      <w:pPr>
        <w:numPr>
          <w:ilvl w:val="0"/>
          <w:numId w:val="0"/>
        </w:numPr>
        <w:spacing w:line="440" w:lineRule="exact"/>
        <w:ind w:firstLine="480" w:firstLineChars="200"/>
        <w:rPr>
          <w:rFonts w:hint="default" w:eastAsiaTheme="minorEastAsia"/>
          <w:lang w:val="en-US" w:eastAsia="zh-CN"/>
        </w:rPr>
      </w:pPr>
      <w:r>
        <w:rPr>
          <w:rFonts w:hint="eastAsia" w:eastAsiaTheme="minorEastAsia"/>
          <w:lang w:val="en-US" w:eastAsia="zh-CN"/>
        </w:rPr>
        <w:t>实现碳中和的经济代价和减排效率：GDP、单位减排经济损失、就业</w:t>
      </w:r>
    </w:p>
    <w:p w14:paraId="526E59CF">
      <w:pPr>
        <w:numPr>
          <w:ilvl w:val="0"/>
          <w:numId w:val="0"/>
        </w:numPr>
        <w:spacing w:line="440" w:lineRule="exact"/>
        <w:rPr>
          <w:rFonts w:hint="default" w:eastAsiaTheme="minorEastAsia"/>
          <w:lang w:val="en-US" w:eastAsia="zh-CN"/>
        </w:rPr>
      </w:pPr>
      <w:r>
        <w:rPr>
          <w:rFonts w:hint="eastAsia" w:eastAsiaTheme="minorEastAsia"/>
          <w:lang w:val="en-US" w:eastAsia="zh-CN"/>
        </w:rPr>
        <w:t>（3）产业结构：</w:t>
      </w:r>
    </w:p>
    <w:p w14:paraId="7AF638FE">
      <w:pPr>
        <w:numPr>
          <w:ilvl w:val="0"/>
          <w:numId w:val="0"/>
        </w:numPr>
        <w:spacing w:line="440" w:lineRule="exact"/>
        <w:ind w:firstLine="480" w:firstLineChars="200"/>
        <w:rPr>
          <w:rFonts w:hint="default" w:eastAsiaTheme="minorEastAsia"/>
          <w:lang w:val="en-US" w:eastAsia="zh-CN"/>
        </w:rPr>
      </w:pPr>
      <w:r>
        <w:rPr>
          <w:rFonts w:hint="eastAsia" w:eastAsiaTheme="minorEastAsia"/>
          <w:lang w:val="en-US" w:eastAsia="zh-CN"/>
        </w:rPr>
        <w:t>实现碳中和的产业结构平均变化</w:t>
      </w:r>
    </w:p>
    <w:p w14:paraId="522D5F43">
      <w:pPr>
        <w:numPr>
          <w:ilvl w:val="0"/>
          <w:numId w:val="0"/>
        </w:numPr>
        <w:spacing w:line="440" w:lineRule="exact"/>
        <w:rPr>
          <w:rFonts w:hint="default" w:eastAsiaTheme="minorEastAsia"/>
          <w:lang w:val="en-US" w:eastAsia="zh-CN"/>
        </w:rPr>
      </w:pPr>
      <w:r>
        <w:rPr>
          <w:rFonts w:hint="eastAsia" w:eastAsiaTheme="minorEastAsia"/>
          <w:lang w:val="en-US" w:eastAsia="zh-CN"/>
        </w:rPr>
        <w:t>（4）能源环境：能源结构；能源安全；</w:t>
      </w:r>
    </w:p>
    <w:p w14:paraId="7B707EAA">
      <w:pPr>
        <w:numPr>
          <w:ilvl w:val="0"/>
          <w:numId w:val="0"/>
        </w:numPr>
        <w:spacing w:line="440" w:lineRule="exact"/>
        <w:rPr>
          <w:rFonts w:hint="default" w:eastAsiaTheme="minorEastAsia"/>
          <w:lang w:val="en-US" w:eastAsia="zh-CN"/>
        </w:rPr>
      </w:pPr>
      <w:r>
        <w:rPr>
          <w:rFonts w:hint="eastAsia" w:eastAsiaTheme="minorEastAsia"/>
          <w:lang w:val="en-US" w:eastAsia="zh-CN"/>
        </w:rPr>
        <w:t>（5）同样减排规模比较，电力系统内部竞争替代：竞争性技术的比较：1）可再生情景：发电技术进步+储能技术进步；2）CCS情景：煤电减排成本下降；技术冲击——可再生占能源比例——可再生产出——关联产业结构</w:t>
      </w:r>
    </w:p>
    <w:p w14:paraId="78240898">
      <w:pPr>
        <w:pStyle w:val="3"/>
      </w:pPr>
    </w:p>
  </w:comment>
  <w:comment w:id="41" w:author="羊凌玉" w:date="2023-07-28T19:21:13Z" w:initials="">
    <w:p w14:paraId="511C4026">
      <w:pPr>
        <w:pStyle w:val="3"/>
      </w:pPr>
      <w:r>
        <w:rPr>
          <w:rFonts w:hint="eastAsia"/>
          <w:lang w:eastAsia="zh-CN"/>
        </w:rPr>
        <w:t>（</w:t>
      </w:r>
      <w:r>
        <w:rPr>
          <w:rFonts w:hint="eastAsia"/>
          <w:lang w:val="en-US" w:eastAsia="zh-CN"/>
        </w:rPr>
        <w:t>第6章的三类情景分别取中间的，一共四根曲线</w:t>
      </w:r>
      <w:r>
        <w:rPr>
          <w:rFonts w:hint="eastAsia"/>
          <w:lang w:eastAsia="zh-CN"/>
        </w:rPr>
        <w:t>）</w:t>
      </w:r>
    </w:p>
  </w:comment>
  <w:comment w:id="42" w:author="羊凌玉" w:date="2023-07-29T17:01:51Z" w:initials="">
    <w:p w14:paraId="542E1C74">
      <w:pPr>
        <w:pStyle w:val="3"/>
        <w:rPr>
          <w:rFonts w:hint="default" w:eastAsia="宋体"/>
          <w:lang w:val="en-US" w:eastAsia="zh-CN"/>
        </w:rPr>
      </w:pPr>
      <w:r>
        <w:rPr>
          <w:rFonts w:hint="eastAsia"/>
          <w:lang w:val="en-US" w:eastAsia="zh-CN"/>
        </w:rPr>
        <w:t>最后文章的落脚点：应该是在考虑CCS技术后实现碳中和的成本收益最优的政策组合选择上，还是在CCS技术的发展路径选择以及国家CCS技术部署研究提供分析框架上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8343FD" w15:done="0"/>
  <w15:commentEx w15:paraId="332111F5" w15:done="0"/>
  <w15:commentEx w15:paraId="05FE5F82" w15:done="0"/>
  <w15:commentEx w15:paraId="785F29EE" w15:done="0"/>
  <w15:commentEx w15:paraId="03401CFE" w15:done="0"/>
  <w15:commentEx w15:paraId="584F1060" w15:done="0"/>
  <w15:commentEx w15:paraId="29B079F7" w15:done="0"/>
  <w15:commentEx w15:paraId="7B9F42B8" w15:done="0"/>
  <w15:commentEx w15:paraId="53B21545" w15:done="0"/>
  <w15:commentEx w15:paraId="4FFB5A23" w15:done="0"/>
  <w15:commentEx w15:paraId="1E4261C5" w15:done="0"/>
  <w15:commentEx w15:paraId="5F61569C" w15:done="0"/>
  <w15:commentEx w15:paraId="14F50FFD" w15:done="1"/>
  <w15:commentEx w15:paraId="12802196" w15:done="1" w15:paraIdParent="14F50FFD"/>
  <w15:commentEx w15:paraId="2C464E42" w15:done="0"/>
  <w15:commentEx w15:paraId="706A5D81" w15:done="0"/>
  <w15:commentEx w15:paraId="3B116444" w15:done="0"/>
  <w15:commentEx w15:paraId="7F9059DD" w15:done="0"/>
  <w15:commentEx w15:paraId="34E40F4A" w15:done="0"/>
  <w15:commentEx w15:paraId="15DC7C66" w15:done="0"/>
  <w15:commentEx w15:paraId="454A27E7" w15:done="0"/>
  <w15:commentEx w15:paraId="0017131A" w15:done="0"/>
  <w15:commentEx w15:paraId="60C30788" w15:done="0"/>
  <w15:commentEx w15:paraId="522B4241" w15:done="0"/>
  <w15:commentEx w15:paraId="2217516D" w15:done="0" w15:paraIdParent="522B4241"/>
  <w15:commentEx w15:paraId="71237278" w15:done="0"/>
  <w15:commentEx w15:paraId="43EE5CDA" w15:done="0"/>
  <w15:commentEx w15:paraId="76AC144A" w15:done="0"/>
  <w15:commentEx w15:paraId="1CAC1913" w15:done="0"/>
  <w15:commentEx w15:paraId="55F645F5" w15:done="0"/>
  <w15:commentEx w15:paraId="388449E7" w15:done="0"/>
  <w15:commentEx w15:paraId="70767082" w15:done="0"/>
  <w15:commentEx w15:paraId="599B1E81" w15:done="0"/>
  <w15:commentEx w15:paraId="712B2BCD" w15:done="0"/>
  <w15:commentEx w15:paraId="6F2559E5" w15:done="0"/>
  <w15:commentEx w15:paraId="5A7D35B2" w15:done="0"/>
  <w15:commentEx w15:paraId="16CD5F63" w15:done="0" w15:paraIdParent="5A7D35B2"/>
  <w15:commentEx w15:paraId="3D567E6F" w15:done="0"/>
  <w15:commentEx w15:paraId="503F00EB" w15:done="0"/>
  <w15:commentEx w15:paraId="79CB033B" w15:done="0"/>
  <w15:commentEx w15:paraId="78240898" w15:done="0"/>
  <w15:commentEx w15:paraId="511C4026" w15:done="0"/>
  <w15:commentEx w15:paraId="542E1C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1EEB0"/>
    <w:multiLevelType w:val="singleLevel"/>
    <w:tmpl w:val="95D1EEB0"/>
    <w:lvl w:ilvl="0" w:tentative="0">
      <w:start w:val="1"/>
      <w:numFmt w:val="decimal"/>
      <w:suff w:val="nothing"/>
      <w:lvlText w:val="（%1）"/>
      <w:lvlJc w:val="left"/>
    </w:lvl>
  </w:abstractNum>
  <w:abstractNum w:abstractNumId="1">
    <w:nsid w:val="9F524A9F"/>
    <w:multiLevelType w:val="singleLevel"/>
    <w:tmpl w:val="9F524A9F"/>
    <w:lvl w:ilvl="0" w:tentative="0">
      <w:start w:val="4"/>
      <w:numFmt w:val="decimal"/>
      <w:suff w:val="nothing"/>
      <w:lvlText w:val="（%1）"/>
      <w:lvlJc w:val="left"/>
    </w:lvl>
  </w:abstractNum>
  <w:abstractNum w:abstractNumId="2">
    <w:nsid w:val="A1B5859B"/>
    <w:multiLevelType w:val="multilevel"/>
    <w:tmpl w:val="A1B5859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B0CF9EAD"/>
    <w:multiLevelType w:val="singleLevel"/>
    <w:tmpl w:val="B0CF9EAD"/>
    <w:lvl w:ilvl="0" w:tentative="0">
      <w:start w:val="1"/>
      <w:numFmt w:val="decimal"/>
      <w:suff w:val="nothing"/>
      <w:lvlText w:val="（%1）"/>
      <w:lvlJc w:val="left"/>
    </w:lvl>
  </w:abstractNum>
  <w:abstractNum w:abstractNumId="4">
    <w:nsid w:val="DDA92DF5"/>
    <w:multiLevelType w:val="singleLevel"/>
    <w:tmpl w:val="DDA92DF5"/>
    <w:lvl w:ilvl="0" w:tentative="0">
      <w:start w:val="1"/>
      <w:numFmt w:val="decimal"/>
      <w:suff w:val="nothing"/>
      <w:lvlText w:val="%1）"/>
      <w:lvlJc w:val="left"/>
    </w:lvl>
  </w:abstractNum>
  <w:abstractNum w:abstractNumId="5">
    <w:nsid w:val="E004E99B"/>
    <w:multiLevelType w:val="singleLevel"/>
    <w:tmpl w:val="E004E99B"/>
    <w:lvl w:ilvl="0" w:tentative="0">
      <w:start w:val="1"/>
      <w:numFmt w:val="decimal"/>
      <w:suff w:val="nothing"/>
      <w:lvlText w:val="（%1）"/>
      <w:lvlJc w:val="left"/>
    </w:lvl>
  </w:abstractNum>
  <w:abstractNum w:abstractNumId="6">
    <w:nsid w:val="F5DEA8DF"/>
    <w:multiLevelType w:val="multilevel"/>
    <w:tmpl w:val="F5DEA8D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03EACDCB"/>
    <w:multiLevelType w:val="singleLevel"/>
    <w:tmpl w:val="03EACDCB"/>
    <w:lvl w:ilvl="0" w:tentative="0">
      <w:start w:val="2"/>
      <w:numFmt w:val="chineseCounting"/>
      <w:suff w:val="nothing"/>
      <w:lvlText w:val="第%1段，"/>
      <w:lvlJc w:val="left"/>
      <w:rPr>
        <w:rFonts w:hint="eastAsia"/>
      </w:rPr>
    </w:lvl>
  </w:abstractNum>
  <w:abstractNum w:abstractNumId="8">
    <w:nsid w:val="47363163"/>
    <w:multiLevelType w:val="singleLevel"/>
    <w:tmpl w:val="47363163"/>
    <w:lvl w:ilvl="0" w:tentative="0">
      <w:start w:val="1"/>
      <w:numFmt w:val="decimal"/>
      <w:suff w:val="nothing"/>
      <w:lvlText w:val="（%1）"/>
      <w:lvlJc w:val="left"/>
    </w:lvl>
  </w:abstractNum>
  <w:abstractNum w:abstractNumId="9">
    <w:nsid w:val="49D0EFF5"/>
    <w:multiLevelType w:val="singleLevel"/>
    <w:tmpl w:val="49D0EFF5"/>
    <w:lvl w:ilvl="0" w:tentative="0">
      <w:start w:val="1"/>
      <w:numFmt w:val="decimal"/>
      <w:suff w:val="space"/>
      <w:lvlText w:val="第%1章"/>
      <w:lvlJc w:val="left"/>
      <w:rPr>
        <w:rFonts w:hint="default"/>
        <w:b/>
        <w:bCs/>
      </w:rPr>
    </w:lvl>
  </w:abstractNum>
  <w:abstractNum w:abstractNumId="10">
    <w:nsid w:val="4B13910B"/>
    <w:multiLevelType w:val="singleLevel"/>
    <w:tmpl w:val="4B13910B"/>
    <w:lvl w:ilvl="0" w:tentative="0">
      <w:start w:val="1"/>
      <w:numFmt w:val="decimal"/>
      <w:suff w:val="nothing"/>
      <w:lvlText w:val="（%1）"/>
      <w:lvlJc w:val="left"/>
    </w:lvl>
  </w:abstractNum>
  <w:abstractNum w:abstractNumId="11">
    <w:nsid w:val="69E142C7"/>
    <w:multiLevelType w:val="multilevel"/>
    <w:tmpl w:val="69E142C7"/>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7E2EA71C"/>
    <w:multiLevelType w:val="singleLevel"/>
    <w:tmpl w:val="7E2EA71C"/>
    <w:lvl w:ilvl="0" w:tentative="0">
      <w:start w:val="1"/>
      <w:numFmt w:val="decimal"/>
      <w:suff w:val="nothing"/>
      <w:lvlText w:val="（%1）"/>
      <w:lvlJc w:val="left"/>
    </w:lvl>
  </w:abstractNum>
  <w:abstractNum w:abstractNumId="13">
    <w:nsid w:val="7F64CDA4"/>
    <w:multiLevelType w:val="singleLevel"/>
    <w:tmpl w:val="7F64CDA4"/>
    <w:lvl w:ilvl="0" w:tentative="0">
      <w:start w:val="1"/>
      <w:numFmt w:val="decimal"/>
      <w:suff w:val="nothing"/>
      <w:lvlText w:val="（%1）"/>
      <w:lvlJc w:val="left"/>
    </w:lvl>
  </w:abstractNum>
  <w:num w:numId="1">
    <w:abstractNumId w:val="7"/>
  </w:num>
  <w:num w:numId="2">
    <w:abstractNumId w:val="4"/>
  </w:num>
  <w:num w:numId="3">
    <w:abstractNumId w:val="6"/>
  </w:num>
  <w:num w:numId="4">
    <w:abstractNumId w:val="0"/>
  </w:num>
  <w:num w:numId="5">
    <w:abstractNumId w:val="1"/>
  </w:num>
  <w:num w:numId="6">
    <w:abstractNumId w:val="3"/>
  </w:num>
  <w:num w:numId="7">
    <w:abstractNumId w:val="5"/>
  </w:num>
  <w:num w:numId="8">
    <w:abstractNumId w:val="11"/>
  </w:num>
  <w:num w:numId="9">
    <w:abstractNumId w:val="13"/>
  </w:num>
  <w:num w:numId="10">
    <w:abstractNumId w:val="10"/>
  </w:num>
  <w:num w:numId="11">
    <w:abstractNumId w:val="8"/>
  </w:num>
  <w:num w:numId="12">
    <w:abstractNumId w:val="12"/>
  </w:num>
  <w:num w:numId="13">
    <w:abstractNumId w:val="9"/>
  </w:num>
  <w:num w:numId="1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羊凌玉">
    <w15:presenceInfo w15:providerId="WPS Office" w15:userId="1276737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RjOGU3YjFkMmZkNWVhZmVlNDYzY2E3MTI0ZDg0MTQifQ=="/>
  </w:docVars>
  <w:rsids>
    <w:rsidRoot w:val="00172A27"/>
    <w:rsid w:val="000F4DCF"/>
    <w:rsid w:val="00485128"/>
    <w:rsid w:val="004A0519"/>
    <w:rsid w:val="019A5676"/>
    <w:rsid w:val="028D32D0"/>
    <w:rsid w:val="02E86B7B"/>
    <w:rsid w:val="0328539C"/>
    <w:rsid w:val="03465822"/>
    <w:rsid w:val="03C06F68"/>
    <w:rsid w:val="03EA3C0A"/>
    <w:rsid w:val="03FD61F4"/>
    <w:rsid w:val="04891E6A"/>
    <w:rsid w:val="04A724E7"/>
    <w:rsid w:val="0575419C"/>
    <w:rsid w:val="070752C8"/>
    <w:rsid w:val="07AB7E1E"/>
    <w:rsid w:val="08707CF7"/>
    <w:rsid w:val="08D55229"/>
    <w:rsid w:val="093349FB"/>
    <w:rsid w:val="0992356F"/>
    <w:rsid w:val="0A76420C"/>
    <w:rsid w:val="0AB27352"/>
    <w:rsid w:val="0C040028"/>
    <w:rsid w:val="0C564D28"/>
    <w:rsid w:val="0C7B478E"/>
    <w:rsid w:val="0FBF2BE4"/>
    <w:rsid w:val="0FD541B5"/>
    <w:rsid w:val="10150A56"/>
    <w:rsid w:val="10650A19"/>
    <w:rsid w:val="109B79FF"/>
    <w:rsid w:val="10EB7E81"/>
    <w:rsid w:val="11D72467"/>
    <w:rsid w:val="12492C39"/>
    <w:rsid w:val="12A64154"/>
    <w:rsid w:val="13217712"/>
    <w:rsid w:val="13A520F1"/>
    <w:rsid w:val="13C13492"/>
    <w:rsid w:val="13FC4407"/>
    <w:rsid w:val="14AD3953"/>
    <w:rsid w:val="15477903"/>
    <w:rsid w:val="157E7958"/>
    <w:rsid w:val="165F362F"/>
    <w:rsid w:val="16826719"/>
    <w:rsid w:val="17FB49D5"/>
    <w:rsid w:val="184C089F"/>
    <w:rsid w:val="189746FE"/>
    <w:rsid w:val="1AB33345"/>
    <w:rsid w:val="1B077408"/>
    <w:rsid w:val="1B0D4E3F"/>
    <w:rsid w:val="1B152FFB"/>
    <w:rsid w:val="1BB714B9"/>
    <w:rsid w:val="1BC05D1A"/>
    <w:rsid w:val="1C12409A"/>
    <w:rsid w:val="1D035351"/>
    <w:rsid w:val="1D28001A"/>
    <w:rsid w:val="1DFB572F"/>
    <w:rsid w:val="2000527E"/>
    <w:rsid w:val="21B52099"/>
    <w:rsid w:val="222B1363"/>
    <w:rsid w:val="223E3E3C"/>
    <w:rsid w:val="2342170A"/>
    <w:rsid w:val="23722133"/>
    <w:rsid w:val="2383647E"/>
    <w:rsid w:val="24DB0068"/>
    <w:rsid w:val="27D279EF"/>
    <w:rsid w:val="28041684"/>
    <w:rsid w:val="28C01A4F"/>
    <w:rsid w:val="292C0E92"/>
    <w:rsid w:val="292E55CE"/>
    <w:rsid w:val="29670ED3"/>
    <w:rsid w:val="296A3769"/>
    <w:rsid w:val="29813548"/>
    <w:rsid w:val="29932CBF"/>
    <w:rsid w:val="29A924E3"/>
    <w:rsid w:val="2B2160A9"/>
    <w:rsid w:val="2BE55328"/>
    <w:rsid w:val="2C8C7DE9"/>
    <w:rsid w:val="2CE73597"/>
    <w:rsid w:val="2D031F0A"/>
    <w:rsid w:val="2D1A5FB8"/>
    <w:rsid w:val="2D806BDB"/>
    <w:rsid w:val="2DA21723"/>
    <w:rsid w:val="2DF61A6F"/>
    <w:rsid w:val="2E162111"/>
    <w:rsid w:val="2E3305CD"/>
    <w:rsid w:val="2ECE02F6"/>
    <w:rsid w:val="2EEB70FA"/>
    <w:rsid w:val="2FB27BEF"/>
    <w:rsid w:val="30073895"/>
    <w:rsid w:val="30C06F8D"/>
    <w:rsid w:val="318555E4"/>
    <w:rsid w:val="319C0B7F"/>
    <w:rsid w:val="31B41A25"/>
    <w:rsid w:val="326C67A3"/>
    <w:rsid w:val="34592D57"/>
    <w:rsid w:val="34C13BCB"/>
    <w:rsid w:val="3793032E"/>
    <w:rsid w:val="37A3563C"/>
    <w:rsid w:val="38262F51"/>
    <w:rsid w:val="38927089"/>
    <w:rsid w:val="390C0398"/>
    <w:rsid w:val="397B76D4"/>
    <w:rsid w:val="3A296D28"/>
    <w:rsid w:val="3B0C28D2"/>
    <w:rsid w:val="3B2D2B5D"/>
    <w:rsid w:val="3B2F036E"/>
    <w:rsid w:val="3C8B3CCA"/>
    <w:rsid w:val="3D5916FE"/>
    <w:rsid w:val="3D840E45"/>
    <w:rsid w:val="3ED17684"/>
    <w:rsid w:val="3F4A27F4"/>
    <w:rsid w:val="401B4686"/>
    <w:rsid w:val="421343D8"/>
    <w:rsid w:val="42975280"/>
    <w:rsid w:val="434F77FF"/>
    <w:rsid w:val="436A06BA"/>
    <w:rsid w:val="4420119C"/>
    <w:rsid w:val="449D0A3E"/>
    <w:rsid w:val="45231F55"/>
    <w:rsid w:val="454B3FF6"/>
    <w:rsid w:val="466B289F"/>
    <w:rsid w:val="47EA5D49"/>
    <w:rsid w:val="4A1B6671"/>
    <w:rsid w:val="4B6A5607"/>
    <w:rsid w:val="4C405DD4"/>
    <w:rsid w:val="4C8D179C"/>
    <w:rsid w:val="4D991749"/>
    <w:rsid w:val="4FDA48F5"/>
    <w:rsid w:val="510F4A72"/>
    <w:rsid w:val="51F400C0"/>
    <w:rsid w:val="520914C1"/>
    <w:rsid w:val="52860D64"/>
    <w:rsid w:val="52B63616"/>
    <w:rsid w:val="53360094"/>
    <w:rsid w:val="53C47D96"/>
    <w:rsid w:val="54B7731E"/>
    <w:rsid w:val="55FD133D"/>
    <w:rsid w:val="574A05B2"/>
    <w:rsid w:val="5846607C"/>
    <w:rsid w:val="58490869"/>
    <w:rsid w:val="58CA0507"/>
    <w:rsid w:val="59115444"/>
    <w:rsid w:val="59446B28"/>
    <w:rsid w:val="598F6750"/>
    <w:rsid w:val="5AC65EE4"/>
    <w:rsid w:val="5B280C0A"/>
    <w:rsid w:val="5BA02E12"/>
    <w:rsid w:val="5BC76675"/>
    <w:rsid w:val="5BF3746A"/>
    <w:rsid w:val="5D557CB0"/>
    <w:rsid w:val="5ECA7EDF"/>
    <w:rsid w:val="601C4AB5"/>
    <w:rsid w:val="608E59B3"/>
    <w:rsid w:val="60B66CB8"/>
    <w:rsid w:val="62DA4EE0"/>
    <w:rsid w:val="62F535A5"/>
    <w:rsid w:val="63DE0680"/>
    <w:rsid w:val="64E05D46"/>
    <w:rsid w:val="65470F70"/>
    <w:rsid w:val="65CB2E66"/>
    <w:rsid w:val="66C35C8B"/>
    <w:rsid w:val="673646AF"/>
    <w:rsid w:val="69855479"/>
    <w:rsid w:val="69BC6013"/>
    <w:rsid w:val="6A94006A"/>
    <w:rsid w:val="6B3D24B0"/>
    <w:rsid w:val="6BB46A94"/>
    <w:rsid w:val="6CBE4312"/>
    <w:rsid w:val="6E2551EB"/>
    <w:rsid w:val="6E352F58"/>
    <w:rsid w:val="6E82642B"/>
    <w:rsid w:val="6F396425"/>
    <w:rsid w:val="6F4638FD"/>
    <w:rsid w:val="6F5A2F04"/>
    <w:rsid w:val="6FB16FC8"/>
    <w:rsid w:val="70640CCF"/>
    <w:rsid w:val="70812E3F"/>
    <w:rsid w:val="710C194A"/>
    <w:rsid w:val="7136363E"/>
    <w:rsid w:val="725612B3"/>
    <w:rsid w:val="72C65E03"/>
    <w:rsid w:val="72D52FCE"/>
    <w:rsid w:val="7337786F"/>
    <w:rsid w:val="73614861"/>
    <w:rsid w:val="73A44D66"/>
    <w:rsid w:val="73F7772D"/>
    <w:rsid w:val="74E545F1"/>
    <w:rsid w:val="751C1388"/>
    <w:rsid w:val="752C5453"/>
    <w:rsid w:val="759058D2"/>
    <w:rsid w:val="75DF71EA"/>
    <w:rsid w:val="777B76BF"/>
    <w:rsid w:val="77D32ECB"/>
    <w:rsid w:val="78236589"/>
    <w:rsid w:val="78822056"/>
    <w:rsid w:val="78FD6DDA"/>
    <w:rsid w:val="79444A09"/>
    <w:rsid w:val="79AB2CDA"/>
    <w:rsid w:val="7A0F14BB"/>
    <w:rsid w:val="7A37302C"/>
    <w:rsid w:val="7B772635"/>
    <w:rsid w:val="7B892BA7"/>
    <w:rsid w:val="7C8C47E6"/>
    <w:rsid w:val="7D8E6B9B"/>
    <w:rsid w:val="7E9E5ACC"/>
    <w:rsid w:val="7EE1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20"/>
      <w:outlineLvl w:val="0"/>
    </w:pPr>
    <w:rPr>
      <w:rFonts w:eastAsia="黑体"/>
      <w:b/>
      <w:bCs/>
      <w:kern w:val="44"/>
      <w:sz w:val="30"/>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Subtitle"/>
    <w:basedOn w:val="1"/>
    <w:next w:val="1"/>
    <w:qFormat/>
    <w:uiPriority w:val="0"/>
    <w:pPr>
      <w:jc w:val="left"/>
      <w:outlineLvl w:val="1"/>
    </w:pPr>
    <w:rPr>
      <w:b/>
      <w:bCs/>
      <w:kern w:val="28"/>
      <w:sz w:val="28"/>
      <w:szCs w:val="32"/>
    </w:rPr>
  </w:style>
  <w:style w:type="character" w:styleId="8">
    <w:name w:val="annotation reference"/>
    <w:basedOn w:val="7"/>
    <w:semiHidden/>
    <w:unhideWhenUsed/>
    <w:qFormat/>
    <w:uiPriority w:val="99"/>
    <w:rPr>
      <w:sz w:val="21"/>
      <w:szCs w:val="21"/>
    </w:rPr>
  </w:style>
  <w:style w:type="paragraph" w:customStyle="1" w:styleId="9">
    <w:name w:val="Default"/>
    <w:unhideWhenUsed/>
    <w:uiPriority w:val="99"/>
    <w:pPr>
      <w:widowControl w:val="0"/>
      <w:autoSpaceDE w:val="0"/>
      <w:autoSpaceDN w:val="0"/>
      <w:adjustRightInd w:val="0"/>
      <w:spacing w:beforeLines="0" w:afterLines="0"/>
    </w:pPr>
    <w:rPr>
      <w:rFonts w:hint="default" w:ascii="宋体" w:hAnsi="宋体" w:eastAsia="宋体" w:cs="Times New Roman"/>
      <w:color w:val="000000"/>
      <w:sz w:val="24"/>
      <w:szCs w:val="2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17622</Words>
  <Characters>21168</Characters>
  <Lines>19</Lines>
  <Paragraphs>5</Paragraphs>
  <TotalTime>7</TotalTime>
  <ScaleCrop>false</ScaleCrop>
  <LinksUpToDate>false</LinksUpToDate>
  <CharactersWithSpaces>21475</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2023-02-06T06:14:00Z</dcterms:created>
  <dc:creator>Jolin</dc:creator>
  <cp:lastModifiedBy>羊凌玉</cp:lastModifiedBy>
  <dcterms:modified xsi:type="dcterms:W3CDTF">2023-07-31T15:57:08Z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CABEB6F914D7446E9FF0692401D47762</vt:lpwstr>
  </property>
</Properties>
</file>